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24F71" w14:textId="05B04409" w:rsidR="003E7068" w:rsidRPr="00A101DC" w:rsidRDefault="00A101DC" w:rsidP="00C83A24">
      <w:pPr>
        <w:jc w:val="center"/>
        <w:rPr>
          <w:rFonts w:ascii="Arial" w:hAnsi="Arial" w:cs="Arial"/>
          <w:b/>
        </w:rPr>
      </w:pPr>
      <w:commentRangeStart w:id="0"/>
      <w:r>
        <w:rPr>
          <w:rFonts w:ascii="Arial" w:hAnsi="Arial" w:cs="Arial"/>
          <w:b/>
        </w:rPr>
        <w:t>Resource</w:t>
      </w:r>
      <w:r w:rsidR="00170C55" w:rsidRPr="00A101DC">
        <w:rPr>
          <w:rFonts w:ascii="Arial" w:hAnsi="Arial" w:cs="Arial"/>
          <w:b/>
        </w:rPr>
        <w:t xml:space="preserve"> Sharing Plan</w:t>
      </w:r>
      <w:commentRangeEnd w:id="0"/>
      <w:r w:rsidR="00EC52FF">
        <w:rPr>
          <w:rStyle w:val="CommentReference"/>
        </w:rPr>
        <w:commentReference w:id="0"/>
      </w:r>
    </w:p>
    <w:p w14:paraId="335E9B83" w14:textId="77777777" w:rsidR="00170C55" w:rsidRDefault="00170C55" w:rsidP="00A101DC">
      <w:pPr>
        <w:jc w:val="both"/>
        <w:rPr>
          <w:rFonts w:ascii="Arial" w:hAnsi="Arial" w:cs="Arial"/>
          <w:sz w:val="22"/>
          <w:szCs w:val="22"/>
        </w:rPr>
      </w:pPr>
    </w:p>
    <w:p w14:paraId="332EE0C7" w14:textId="77777777" w:rsidR="004A4274" w:rsidRPr="00A101DC" w:rsidRDefault="004A4274" w:rsidP="00A101DC">
      <w:pPr>
        <w:jc w:val="both"/>
        <w:rPr>
          <w:rFonts w:ascii="Arial" w:hAnsi="Arial" w:cs="Arial"/>
          <w:sz w:val="22"/>
          <w:szCs w:val="22"/>
        </w:rPr>
      </w:pPr>
    </w:p>
    <w:p w14:paraId="52CC73A6" w14:textId="2C687256" w:rsidR="00424937" w:rsidRPr="00EB014E" w:rsidRDefault="00511CD5" w:rsidP="00F65A7B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A101DC">
        <w:rPr>
          <w:rFonts w:ascii="Arial" w:hAnsi="Arial" w:cs="Arial"/>
          <w:b/>
          <w:sz w:val="22"/>
          <w:szCs w:val="22"/>
        </w:rPr>
        <w:t>What r</w:t>
      </w:r>
      <w:r w:rsidR="00424937" w:rsidRPr="00A101DC">
        <w:rPr>
          <w:rFonts w:ascii="Arial" w:hAnsi="Arial" w:cs="Arial"/>
          <w:b/>
          <w:sz w:val="22"/>
          <w:szCs w:val="22"/>
        </w:rPr>
        <w:t>esources will be shared?</w:t>
      </w:r>
    </w:p>
    <w:p w14:paraId="0F5B3D6B" w14:textId="33302B5C" w:rsidR="00994E3C" w:rsidRPr="00F65A7B" w:rsidRDefault="002C306A" w:rsidP="00F65A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994E3C">
        <w:rPr>
          <w:rFonts w:ascii="Arial" w:hAnsi="Arial" w:cs="Arial"/>
          <w:b/>
          <w:sz w:val="22"/>
          <w:szCs w:val="22"/>
        </w:rPr>
        <w:t>Software.</w:t>
      </w:r>
      <w:r w:rsidRPr="00994E3C">
        <w:rPr>
          <w:rFonts w:ascii="Arial" w:hAnsi="Arial" w:cs="Arial"/>
          <w:sz w:val="22"/>
          <w:szCs w:val="22"/>
        </w:rPr>
        <w:t xml:space="preserve"> </w:t>
      </w:r>
      <w:r w:rsidR="00B231BC" w:rsidRPr="00994E3C">
        <w:rPr>
          <w:rFonts w:ascii="Arial" w:hAnsi="Arial" w:cs="Arial"/>
          <w:sz w:val="22"/>
          <w:szCs w:val="22"/>
        </w:rPr>
        <w:t xml:space="preserve">The source code, binary </w:t>
      </w:r>
      <w:proofErr w:type="spellStart"/>
      <w:r w:rsidR="00B231BC" w:rsidRPr="00994E3C">
        <w:rPr>
          <w:rFonts w:ascii="Arial" w:hAnsi="Arial" w:cs="Arial"/>
          <w:sz w:val="22"/>
          <w:szCs w:val="22"/>
        </w:rPr>
        <w:t>executables</w:t>
      </w:r>
      <w:proofErr w:type="spellEnd"/>
      <w:r w:rsidR="00B231BC" w:rsidRPr="00994E3C">
        <w:rPr>
          <w:rFonts w:ascii="Arial" w:hAnsi="Arial" w:cs="Arial"/>
          <w:sz w:val="22"/>
          <w:szCs w:val="22"/>
        </w:rPr>
        <w:t>, and documentation for the software implemented in Aim 1 will be made publicly available under an open source license (e.g., the GNU Public License ve</w:t>
      </w:r>
      <w:r w:rsidR="00B231BC" w:rsidRPr="00994E3C">
        <w:rPr>
          <w:rFonts w:ascii="Arial" w:hAnsi="Arial" w:cs="Arial"/>
          <w:sz w:val="22"/>
          <w:szCs w:val="22"/>
        </w:rPr>
        <w:t>r</w:t>
      </w:r>
      <w:r w:rsidR="00B231BC" w:rsidRPr="00994E3C">
        <w:rPr>
          <w:rFonts w:ascii="Arial" w:hAnsi="Arial" w:cs="Arial"/>
          <w:sz w:val="22"/>
          <w:szCs w:val="22"/>
        </w:rPr>
        <w:t>sion 3.0 for ITK-SNAP). The main</w:t>
      </w:r>
      <w:r w:rsidR="00994E3C" w:rsidRPr="00994E3C">
        <w:rPr>
          <w:rFonts w:ascii="Arial" w:hAnsi="Arial" w:cs="Arial"/>
          <w:sz w:val="22"/>
          <w:szCs w:val="22"/>
        </w:rPr>
        <w:t xml:space="preserve"> components of this software include: </w:t>
      </w:r>
    </w:p>
    <w:p w14:paraId="42203624" w14:textId="57E30C4F" w:rsidR="00994E3C" w:rsidRPr="00F65A7B" w:rsidRDefault="00994E3C" w:rsidP="00F65A7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Graphical user interface to ITK-Lung functionality.</w:t>
      </w:r>
      <w:r w:rsidR="00224FD9" w:rsidRPr="00A101D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GUI functionality will be built into ITK-SNAP, a cross-platform (Windows, </w:t>
      </w:r>
      <w:proofErr w:type="spellStart"/>
      <w:r>
        <w:rPr>
          <w:rFonts w:ascii="Arial" w:hAnsi="Arial" w:cs="Arial"/>
          <w:sz w:val="22"/>
          <w:szCs w:val="22"/>
        </w:rPr>
        <w:t>MacOS</w:t>
      </w:r>
      <w:proofErr w:type="spellEnd"/>
      <w:r>
        <w:rPr>
          <w:rFonts w:ascii="Arial" w:hAnsi="Arial" w:cs="Arial"/>
          <w:sz w:val="22"/>
          <w:szCs w:val="22"/>
        </w:rPr>
        <w:t>, Linux) open source tool (</w:t>
      </w:r>
      <w:r w:rsidRPr="00F65A7B">
        <w:rPr>
          <w:rFonts w:ascii="Arial" w:hAnsi="Arial" w:cs="Arial"/>
          <w:sz w:val="22"/>
          <w:szCs w:val="22"/>
        </w:rPr>
        <w:t>http://itksnap.org</w:t>
      </w:r>
      <w:r>
        <w:rPr>
          <w:rFonts w:ascii="Arial" w:hAnsi="Arial" w:cs="Arial"/>
          <w:sz w:val="22"/>
          <w:szCs w:val="22"/>
        </w:rPr>
        <w:t>). Like all of ITK-SNAP, this functionality will be written in C++. It will include new GUI components for i</w:t>
      </w:r>
      <w:r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age registration, including </w:t>
      </w:r>
      <w:r w:rsidR="00F65A7B">
        <w:rPr>
          <w:rFonts w:ascii="Arial" w:hAnsi="Arial" w:cs="Arial"/>
          <w:sz w:val="22"/>
          <w:szCs w:val="22"/>
        </w:rPr>
        <w:t xml:space="preserve">algorithm initialization and </w:t>
      </w:r>
      <w:r>
        <w:rPr>
          <w:rFonts w:ascii="Arial" w:hAnsi="Arial" w:cs="Arial"/>
          <w:sz w:val="22"/>
          <w:szCs w:val="22"/>
        </w:rPr>
        <w:t xml:space="preserve">visualization of processed results, </w:t>
      </w:r>
      <w:commentRangeStart w:id="1"/>
      <w:commentRangeStart w:id="2"/>
      <w:r w:rsidRPr="00F65A7B">
        <w:rPr>
          <w:rFonts w:ascii="Arial" w:hAnsi="Arial" w:cs="Arial"/>
          <w:color w:val="FF0000"/>
          <w:sz w:val="22"/>
          <w:szCs w:val="22"/>
        </w:rPr>
        <w:t>[and new layers for interfacing with script-based pipeline software.]</w:t>
      </w:r>
      <w:commentRangeEnd w:id="1"/>
      <w:r w:rsidR="00EC52FF">
        <w:rPr>
          <w:rStyle w:val="CommentReference"/>
        </w:rPr>
        <w:commentReference w:id="1"/>
      </w:r>
      <w:commentRangeEnd w:id="2"/>
      <w:r w:rsidR="00B4729F">
        <w:rPr>
          <w:rStyle w:val="CommentReference"/>
        </w:rPr>
        <w:commentReference w:id="2"/>
      </w:r>
    </w:p>
    <w:p w14:paraId="4CFC6B4A" w14:textId="2CB2E573" w:rsidR="00F65A7B" w:rsidRPr="00F65A7B" w:rsidRDefault="00F65A7B" w:rsidP="00F65A7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  <w:bookmarkStart w:id="3" w:name="_GoBack"/>
      <w:r w:rsidRPr="00F65A7B">
        <w:rPr>
          <w:rFonts w:ascii="Arial" w:hAnsi="Arial" w:cs="Arial"/>
          <w:sz w:val="22"/>
          <w:szCs w:val="22"/>
          <w:u w:val="single"/>
        </w:rPr>
        <w:t>ITK filters and stand-alone programs for ITK-Lung functionality.</w:t>
      </w:r>
      <w:r>
        <w:rPr>
          <w:rFonts w:ascii="Arial" w:hAnsi="Arial" w:cs="Arial"/>
          <w:sz w:val="22"/>
          <w:szCs w:val="22"/>
        </w:rPr>
        <w:t xml:space="preserve"> The core algorithms for registr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tion and segmentation from Aim 1 will be implemented as Insight Toolkit (ITK) filters and co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tributed to ITK. They will also be wrapped into small stand-alone command-line programs. This will facilitate the use of these algorithms by the developers of other image analysis software and local pipelines.</w:t>
      </w:r>
    </w:p>
    <w:bookmarkEnd w:id="3"/>
    <w:p w14:paraId="68167526" w14:textId="6BC731FB" w:rsidR="00F65A7B" w:rsidRDefault="00F65A7B" w:rsidP="00F65A7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6D1F8F">
        <w:rPr>
          <w:rFonts w:ascii="Arial" w:hAnsi="Arial" w:cs="Arial"/>
          <w:sz w:val="22"/>
          <w:szCs w:val="22"/>
          <w:u w:val="single"/>
        </w:rPr>
        <w:t>Main ITK-Lung package.</w:t>
      </w:r>
      <w:r>
        <w:rPr>
          <w:rFonts w:ascii="Arial" w:hAnsi="Arial" w:cs="Arial"/>
          <w:sz w:val="22"/>
          <w:szCs w:val="22"/>
        </w:rPr>
        <w:t xml:space="preserve"> The main functionality described in Aim 1 will be made available as a stand-alone open source software package modeled after our existing </w:t>
      </w:r>
      <w:r w:rsidR="006D1F8F">
        <w:rPr>
          <w:rFonts w:ascii="Arial" w:hAnsi="Arial" w:cs="Arial"/>
          <w:sz w:val="22"/>
          <w:szCs w:val="22"/>
        </w:rPr>
        <w:t xml:space="preserve">publicly distributed </w:t>
      </w:r>
      <w:r>
        <w:rPr>
          <w:rFonts w:ascii="Arial" w:hAnsi="Arial" w:cs="Arial"/>
          <w:sz w:val="22"/>
          <w:szCs w:val="22"/>
        </w:rPr>
        <w:t>sof</w:t>
      </w:r>
      <w:r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ware from PICSL. It will provide functionality for </w:t>
      </w:r>
      <w:r w:rsidR="006D1F8F">
        <w:rPr>
          <w:rFonts w:ascii="Arial" w:hAnsi="Arial" w:cs="Arial"/>
          <w:sz w:val="22"/>
          <w:szCs w:val="22"/>
        </w:rPr>
        <w:t>interactive and batch processing of lung ima</w:t>
      </w:r>
      <w:r w:rsidR="006D1F8F">
        <w:rPr>
          <w:rFonts w:ascii="Arial" w:hAnsi="Arial" w:cs="Arial"/>
          <w:sz w:val="22"/>
          <w:szCs w:val="22"/>
        </w:rPr>
        <w:t>g</w:t>
      </w:r>
      <w:r w:rsidR="006D1F8F">
        <w:rPr>
          <w:rFonts w:ascii="Arial" w:hAnsi="Arial" w:cs="Arial"/>
          <w:sz w:val="22"/>
          <w:szCs w:val="22"/>
        </w:rPr>
        <w:t xml:space="preserve">ing datasets. </w:t>
      </w:r>
      <w:commentRangeStart w:id="4"/>
      <w:r w:rsidR="006D1F8F" w:rsidRPr="00927F52">
        <w:rPr>
          <w:rFonts w:ascii="Arial" w:hAnsi="Arial" w:cs="Arial"/>
          <w:color w:val="FF0000"/>
          <w:sz w:val="22"/>
          <w:szCs w:val="22"/>
        </w:rPr>
        <w:t>HPC cluster support will be developed for the Linux operating system and will i</w:t>
      </w:r>
      <w:r w:rsidR="006D1F8F" w:rsidRPr="00927F52">
        <w:rPr>
          <w:rFonts w:ascii="Arial" w:hAnsi="Arial" w:cs="Arial"/>
          <w:color w:val="FF0000"/>
          <w:sz w:val="22"/>
          <w:szCs w:val="22"/>
        </w:rPr>
        <w:t>n</w:t>
      </w:r>
      <w:r w:rsidR="006D1F8F" w:rsidRPr="00927F52">
        <w:rPr>
          <w:rFonts w:ascii="Arial" w:hAnsi="Arial" w:cs="Arial"/>
          <w:color w:val="FF0000"/>
          <w:sz w:val="22"/>
          <w:szCs w:val="22"/>
        </w:rPr>
        <w:t>terface with the Open Grid Scheduler (OGS, formerly Sun Grid Engine) for batch job scheduling</w:t>
      </w:r>
      <w:ins w:id="5" w:author="Nick Tustison" w:date="2015-10-14T12:00:00Z">
        <w:r w:rsidR="00B4729F">
          <w:rPr>
            <w:rFonts w:ascii="Arial" w:hAnsi="Arial" w:cs="Arial"/>
            <w:color w:val="FF0000"/>
            <w:sz w:val="22"/>
            <w:szCs w:val="22"/>
          </w:rPr>
          <w:t xml:space="preserve"> for use at Penn</w:t>
        </w:r>
      </w:ins>
      <w:r w:rsidR="006D1F8F" w:rsidRPr="00927F52">
        <w:rPr>
          <w:rFonts w:ascii="Arial" w:hAnsi="Arial" w:cs="Arial"/>
          <w:color w:val="FF0000"/>
          <w:sz w:val="22"/>
          <w:szCs w:val="22"/>
        </w:rPr>
        <w:t xml:space="preserve">. </w:t>
      </w:r>
      <w:ins w:id="6" w:author="Nick Tustison" w:date="2015-10-14T12:01:00Z">
        <w:r w:rsidR="00B4729F">
          <w:rPr>
            <w:rFonts w:ascii="Arial" w:hAnsi="Arial" w:cs="Arial"/>
            <w:color w:val="FF0000"/>
            <w:sz w:val="22"/>
            <w:szCs w:val="22"/>
          </w:rPr>
          <w:t xml:space="preserve"> SLURM-based cluster support will also be developed and tested at </w:t>
        </w:r>
        <w:proofErr w:type="spellStart"/>
        <w:r w:rsidR="00B4729F">
          <w:rPr>
            <w:rFonts w:ascii="Arial" w:hAnsi="Arial" w:cs="Arial"/>
            <w:color w:val="FF0000"/>
            <w:sz w:val="22"/>
            <w:szCs w:val="22"/>
          </w:rPr>
          <w:t>UVa</w:t>
        </w:r>
        <w:proofErr w:type="spellEnd"/>
        <w:r w:rsidR="00B4729F">
          <w:rPr>
            <w:rFonts w:ascii="Arial" w:hAnsi="Arial" w:cs="Arial"/>
            <w:color w:val="FF0000"/>
            <w:sz w:val="22"/>
            <w:szCs w:val="22"/>
          </w:rPr>
          <w:t xml:space="preserve">.  </w:t>
        </w:r>
      </w:ins>
      <w:del w:id="7" w:author="Nick Tustison" w:date="2015-10-14T12:01:00Z">
        <w:r w:rsidR="006D1F8F" w:rsidRPr="00927F52" w:rsidDel="00B4729F">
          <w:rPr>
            <w:rFonts w:ascii="Arial" w:hAnsi="Arial" w:cs="Arial"/>
            <w:color w:val="FF0000"/>
            <w:sz w:val="22"/>
            <w:szCs w:val="22"/>
          </w:rPr>
          <w:delText xml:space="preserve">It </w:delText>
        </w:r>
      </w:del>
      <w:ins w:id="8" w:author="Nick Tustison" w:date="2015-10-14T12:01:00Z">
        <w:r w:rsidR="00B4729F">
          <w:rPr>
            <w:rFonts w:ascii="Arial" w:hAnsi="Arial" w:cs="Arial"/>
            <w:color w:val="FF0000"/>
            <w:sz w:val="22"/>
            <w:szCs w:val="22"/>
          </w:rPr>
          <w:t>Both offerings</w:t>
        </w:r>
        <w:r w:rsidR="00B4729F" w:rsidRPr="00927F52">
          <w:rPr>
            <w:rFonts w:ascii="Arial" w:hAnsi="Arial" w:cs="Arial"/>
            <w:color w:val="FF0000"/>
            <w:sz w:val="22"/>
            <w:szCs w:val="22"/>
          </w:rPr>
          <w:t xml:space="preserve"> </w:t>
        </w:r>
      </w:ins>
      <w:r w:rsidR="006D1F8F" w:rsidRPr="00927F52">
        <w:rPr>
          <w:rFonts w:ascii="Arial" w:hAnsi="Arial" w:cs="Arial"/>
          <w:color w:val="FF0000"/>
          <w:sz w:val="22"/>
          <w:szCs w:val="22"/>
        </w:rPr>
        <w:t xml:space="preserve">will consist of </w:t>
      </w:r>
      <w:del w:id="9" w:author="Nick Tustison" w:date="2015-10-14T12:00:00Z">
        <w:r w:rsidR="006D1F8F" w:rsidRPr="00927F52" w:rsidDel="00B4729F">
          <w:rPr>
            <w:rFonts w:ascii="Arial" w:hAnsi="Arial" w:cs="Arial"/>
            <w:color w:val="FF0000"/>
            <w:sz w:val="22"/>
            <w:szCs w:val="22"/>
          </w:rPr>
          <w:delText xml:space="preserve">Python </w:delText>
        </w:r>
      </w:del>
      <w:r w:rsidR="006D1F8F" w:rsidRPr="00927F52">
        <w:rPr>
          <w:rFonts w:ascii="Arial" w:hAnsi="Arial" w:cs="Arial"/>
          <w:color w:val="FF0000"/>
          <w:sz w:val="22"/>
          <w:szCs w:val="22"/>
        </w:rPr>
        <w:t xml:space="preserve">scripts that execute command-line C++ programs implementing </w:t>
      </w:r>
      <w:ins w:id="10" w:author="Nick Tustison" w:date="2015-10-14T12:01:00Z">
        <w:r w:rsidR="00B4729F">
          <w:rPr>
            <w:rFonts w:ascii="Arial" w:hAnsi="Arial" w:cs="Arial"/>
            <w:color w:val="FF0000"/>
            <w:sz w:val="22"/>
            <w:szCs w:val="22"/>
          </w:rPr>
          <w:t xml:space="preserve">batch-based </w:t>
        </w:r>
      </w:ins>
      <w:r w:rsidR="006D1F8F" w:rsidRPr="00927F52">
        <w:rPr>
          <w:rFonts w:ascii="Arial" w:hAnsi="Arial" w:cs="Arial"/>
          <w:color w:val="FF0000"/>
          <w:sz w:val="22"/>
          <w:szCs w:val="22"/>
        </w:rPr>
        <w:t>core lung image processing tasks.</w:t>
      </w:r>
      <w:commentRangeEnd w:id="4"/>
      <w:r w:rsidR="00EC52FF">
        <w:rPr>
          <w:rStyle w:val="CommentReference"/>
        </w:rPr>
        <w:commentReference w:id="4"/>
      </w:r>
      <w:r w:rsidR="006D1F8F">
        <w:rPr>
          <w:rFonts w:ascii="Arial" w:hAnsi="Arial" w:cs="Arial"/>
          <w:sz w:val="22"/>
          <w:szCs w:val="22"/>
        </w:rPr>
        <w:t xml:space="preserve"> It will interface with our existing open source software packages ANTs (</w:t>
      </w:r>
      <w:r w:rsidR="006D1F8F" w:rsidRPr="006D1F8F">
        <w:rPr>
          <w:rFonts w:ascii="Arial" w:hAnsi="Arial" w:cs="Arial"/>
          <w:sz w:val="22"/>
          <w:szCs w:val="22"/>
        </w:rPr>
        <w:t>http://www.picsl.upenn.edu/ANTs</w:t>
      </w:r>
      <w:r w:rsidR="006D1F8F">
        <w:rPr>
          <w:rFonts w:ascii="Arial" w:hAnsi="Arial" w:cs="Arial"/>
          <w:sz w:val="22"/>
          <w:szCs w:val="22"/>
        </w:rPr>
        <w:t>) and Convert3D (itksnap.org/c3d) for image registration and general image processing.</w:t>
      </w:r>
    </w:p>
    <w:p w14:paraId="79EB7E84" w14:textId="72FE3924" w:rsidR="009254EB" w:rsidRPr="00EC52FF" w:rsidRDefault="00927F52" w:rsidP="00F65A7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2"/>
          <w:szCs w:val="22"/>
          <w:u w:val="single"/>
        </w:rPr>
      </w:pPr>
      <w:commentRangeStart w:id="11"/>
      <w:commentRangeStart w:id="12"/>
      <w:r w:rsidRPr="00927F52">
        <w:rPr>
          <w:rFonts w:ascii="Arial" w:hAnsi="Arial" w:cs="Arial"/>
          <w:color w:val="FF0000"/>
          <w:sz w:val="22"/>
          <w:szCs w:val="22"/>
          <w:u w:val="single"/>
        </w:rPr>
        <w:t>XNAT??</w:t>
      </w:r>
      <w:commentRangeEnd w:id="11"/>
      <w:r w:rsidR="00EC52FF">
        <w:rPr>
          <w:rStyle w:val="CommentReference"/>
        </w:rPr>
        <w:commentReference w:id="11"/>
      </w:r>
      <w:r w:rsidRPr="00927F52">
        <w:rPr>
          <w:rFonts w:ascii="Arial" w:hAnsi="Arial" w:cs="Arial"/>
          <w:sz w:val="22"/>
          <w:szCs w:val="22"/>
          <w:u w:val="single"/>
        </w:rPr>
        <w:t xml:space="preserve"> </w:t>
      </w:r>
      <w:commentRangeEnd w:id="12"/>
      <w:r w:rsidR="00B4729F">
        <w:rPr>
          <w:rStyle w:val="CommentReference"/>
        </w:rPr>
        <w:commentReference w:id="12"/>
      </w:r>
      <w:proofErr w:type="gramStart"/>
      <w:r w:rsidRPr="00927F52">
        <w:rPr>
          <w:rFonts w:ascii="Arial" w:hAnsi="Arial" w:cs="Arial"/>
          <w:sz w:val="22"/>
          <w:szCs w:val="22"/>
          <w:u w:val="single"/>
        </w:rPr>
        <w:t>pipelines</w:t>
      </w:r>
      <w:proofErr w:type="gramEnd"/>
      <w:r w:rsidRPr="00927F52">
        <w:rPr>
          <w:rFonts w:ascii="Arial" w:hAnsi="Arial" w:cs="Arial"/>
          <w:sz w:val="22"/>
          <w:szCs w:val="22"/>
          <w:u w:val="single"/>
        </w:rPr>
        <w:t>.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Pipelines for executing ITK-Lung functionality from </w:t>
      </w:r>
      <w:r w:rsidRPr="00927F52">
        <w:rPr>
          <w:rFonts w:ascii="Arial" w:hAnsi="Arial" w:cs="Arial"/>
          <w:color w:val="FF0000"/>
          <w:sz w:val="22"/>
          <w:szCs w:val="22"/>
        </w:rPr>
        <w:t>XNAT</w:t>
      </w:r>
      <w:r>
        <w:rPr>
          <w:rFonts w:ascii="Arial" w:hAnsi="Arial" w:cs="Arial"/>
          <w:sz w:val="22"/>
          <w:szCs w:val="22"/>
        </w:rPr>
        <w:t xml:space="preserve"> will be developed. These pipelines will be written using a combination of Java, XML and Python code and will act as wrappers for the ITK-Lung package. </w:t>
      </w:r>
      <w:r w:rsidR="00EC52FF">
        <w:rPr>
          <w:rFonts w:ascii="Arial" w:hAnsi="Arial" w:cs="Arial"/>
          <w:sz w:val="22"/>
          <w:szCs w:val="22"/>
        </w:rPr>
        <w:t>These pipelines will allow ITK-Lung to be used on exis</w:t>
      </w:r>
      <w:r w:rsidR="00EC52FF">
        <w:rPr>
          <w:rFonts w:ascii="Arial" w:hAnsi="Arial" w:cs="Arial"/>
          <w:sz w:val="22"/>
          <w:szCs w:val="22"/>
        </w:rPr>
        <w:t>t</w:t>
      </w:r>
      <w:r w:rsidR="00EC52FF">
        <w:rPr>
          <w:rFonts w:ascii="Arial" w:hAnsi="Arial" w:cs="Arial"/>
          <w:sz w:val="22"/>
          <w:szCs w:val="22"/>
        </w:rPr>
        <w:t xml:space="preserve">ing </w:t>
      </w:r>
      <w:r w:rsidR="00EC52FF" w:rsidRPr="00EC52FF">
        <w:rPr>
          <w:rFonts w:ascii="Arial" w:hAnsi="Arial" w:cs="Arial"/>
          <w:color w:val="FF0000"/>
          <w:sz w:val="22"/>
          <w:szCs w:val="22"/>
        </w:rPr>
        <w:t>XNAT</w:t>
      </w:r>
      <w:r w:rsidR="00EC52FF">
        <w:rPr>
          <w:rFonts w:ascii="Arial" w:hAnsi="Arial" w:cs="Arial"/>
          <w:sz w:val="22"/>
          <w:szCs w:val="22"/>
        </w:rPr>
        <w:t xml:space="preserve"> installations.</w:t>
      </w:r>
    </w:p>
    <w:p w14:paraId="39ACC8DA" w14:textId="2B023878" w:rsidR="00B231BC" w:rsidRPr="00522EEA" w:rsidRDefault="00B231BC" w:rsidP="00F65A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522EEA">
        <w:rPr>
          <w:rFonts w:ascii="Arial" w:hAnsi="Arial" w:cs="Arial"/>
          <w:b/>
          <w:sz w:val="22"/>
          <w:szCs w:val="22"/>
        </w:rPr>
        <w:t>Data</w:t>
      </w:r>
      <w:r w:rsidR="00E20CCA">
        <w:rPr>
          <w:rFonts w:ascii="Arial" w:hAnsi="Arial" w:cs="Arial"/>
          <w:b/>
          <w:sz w:val="22"/>
          <w:szCs w:val="22"/>
        </w:rPr>
        <w:t xml:space="preserve"> p</w:t>
      </w:r>
      <w:r w:rsidRPr="00522EEA">
        <w:rPr>
          <w:rFonts w:ascii="Arial" w:hAnsi="Arial" w:cs="Arial"/>
          <w:b/>
          <w:sz w:val="22"/>
          <w:szCs w:val="22"/>
        </w:rPr>
        <w:t xml:space="preserve">ackages. </w:t>
      </w:r>
      <w:r w:rsidR="00EC52FF" w:rsidRPr="00522EEA">
        <w:rPr>
          <w:rFonts w:ascii="Arial" w:hAnsi="Arial" w:cs="Arial"/>
          <w:sz w:val="22"/>
          <w:szCs w:val="22"/>
        </w:rPr>
        <w:t xml:space="preserve">For </w:t>
      </w:r>
      <w:r w:rsidR="00D8718D" w:rsidRPr="00522EEA">
        <w:rPr>
          <w:rFonts w:ascii="Arial" w:hAnsi="Arial" w:cs="Arial"/>
          <w:sz w:val="22"/>
          <w:szCs w:val="22"/>
        </w:rPr>
        <w:t xml:space="preserve">each multi-atlas library described in Aim 1 and the evaluation studies presented in Aim 2, we will publicly share data packages. </w:t>
      </w:r>
      <w:r w:rsidR="00C042F5" w:rsidRPr="00522EEA">
        <w:rPr>
          <w:rFonts w:ascii="Arial" w:hAnsi="Arial" w:cs="Arial"/>
          <w:sz w:val="22"/>
          <w:szCs w:val="22"/>
        </w:rPr>
        <w:t>Atlas data</w:t>
      </w:r>
      <w:r w:rsidR="00D8718D" w:rsidRPr="00522EEA">
        <w:rPr>
          <w:rFonts w:ascii="Arial" w:hAnsi="Arial" w:cs="Arial"/>
          <w:sz w:val="22"/>
          <w:szCs w:val="22"/>
        </w:rPr>
        <w:t xml:space="preserve"> packages </w:t>
      </w:r>
      <w:r w:rsidR="00C042F5" w:rsidRPr="00522EEA">
        <w:rPr>
          <w:rFonts w:ascii="Arial" w:hAnsi="Arial" w:cs="Arial"/>
          <w:sz w:val="22"/>
          <w:szCs w:val="22"/>
        </w:rPr>
        <w:t xml:space="preserve">will consist of completely </w:t>
      </w:r>
      <w:proofErr w:type="spellStart"/>
      <w:r w:rsidR="00C042F5" w:rsidRPr="00522EEA">
        <w:rPr>
          <w:rFonts w:ascii="Arial" w:hAnsi="Arial" w:cs="Arial"/>
          <w:sz w:val="22"/>
          <w:szCs w:val="22"/>
        </w:rPr>
        <w:t>anonymized</w:t>
      </w:r>
      <w:proofErr w:type="spellEnd"/>
      <w:r w:rsidR="00C042F5" w:rsidRPr="00522EEA">
        <w:rPr>
          <w:rFonts w:ascii="Arial" w:hAnsi="Arial" w:cs="Arial"/>
          <w:sz w:val="22"/>
          <w:szCs w:val="22"/>
        </w:rPr>
        <w:t xml:space="preserve"> image data in NIFTI format, manual segmentations, meta-data, and derived information. Publishing a</w:t>
      </w:r>
      <w:r w:rsidR="00C042F5" w:rsidRPr="00522EEA">
        <w:rPr>
          <w:rFonts w:ascii="Arial" w:hAnsi="Arial" w:cs="Arial"/>
          <w:sz w:val="22"/>
          <w:szCs w:val="22"/>
        </w:rPr>
        <w:t>t</w:t>
      </w:r>
      <w:r w:rsidR="00C042F5" w:rsidRPr="00522EEA">
        <w:rPr>
          <w:rFonts w:ascii="Arial" w:hAnsi="Arial" w:cs="Arial"/>
          <w:sz w:val="22"/>
          <w:szCs w:val="22"/>
        </w:rPr>
        <w:t xml:space="preserve">las packages allows users to apply joint label fusion based segmentation </w:t>
      </w:r>
      <w:r w:rsidR="001D2267">
        <w:rPr>
          <w:rFonts w:ascii="Arial" w:hAnsi="Arial" w:cs="Arial"/>
          <w:sz w:val="22"/>
          <w:szCs w:val="22"/>
        </w:rPr>
        <w:t xml:space="preserve">without having to provide their </w:t>
      </w:r>
      <w:proofErr w:type="gramStart"/>
      <w:r w:rsidR="00C042F5" w:rsidRPr="00522EEA">
        <w:rPr>
          <w:rFonts w:ascii="Arial" w:hAnsi="Arial" w:cs="Arial"/>
          <w:sz w:val="22"/>
          <w:szCs w:val="22"/>
        </w:rPr>
        <w:t>own labeled</w:t>
      </w:r>
      <w:proofErr w:type="gramEnd"/>
      <w:r w:rsidR="00C042F5" w:rsidRPr="00522EEA">
        <w:rPr>
          <w:rFonts w:ascii="Arial" w:hAnsi="Arial" w:cs="Arial"/>
          <w:sz w:val="22"/>
          <w:szCs w:val="22"/>
        </w:rPr>
        <w:t xml:space="preserve"> data. Atlas packages will be modeled after the format used in our existing publicly avail</w:t>
      </w:r>
      <w:r w:rsidR="00C042F5" w:rsidRPr="00522EEA">
        <w:rPr>
          <w:rFonts w:ascii="Arial" w:hAnsi="Arial" w:cs="Arial"/>
          <w:sz w:val="22"/>
          <w:szCs w:val="22"/>
        </w:rPr>
        <w:t>a</w:t>
      </w:r>
      <w:r w:rsidR="00C042F5" w:rsidRPr="00522EEA">
        <w:rPr>
          <w:rFonts w:ascii="Arial" w:hAnsi="Arial" w:cs="Arial"/>
          <w:sz w:val="22"/>
          <w:szCs w:val="22"/>
        </w:rPr>
        <w:t>ble atlas package for hippocampal subfield segmentation (</w:t>
      </w:r>
      <w:r w:rsidR="00522EEA" w:rsidRPr="00522EEA">
        <w:rPr>
          <w:rFonts w:ascii="Arial" w:hAnsi="Arial" w:cs="Arial"/>
          <w:sz w:val="22"/>
          <w:szCs w:val="22"/>
        </w:rPr>
        <w:t xml:space="preserve">http://www.picsl.upenn.edu/ASHS), </w:t>
      </w:r>
      <w:r w:rsidR="00E56A4F" w:rsidRPr="00522EEA">
        <w:rPr>
          <w:rFonts w:ascii="Arial" w:hAnsi="Arial" w:cs="Arial"/>
          <w:sz w:val="22"/>
          <w:szCs w:val="22"/>
        </w:rPr>
        <w:t xml:space="preserve">with </w:t>
      </w:r>
      <w:r w:rsidR="00522EEA" w:rsidRPr="00522EEA">
        <w:rPr>
          <w:rFonts w:ascii="Arial" w:hAnsi="Arial" w:cs="Arial"/>
          <w:sz w:val="22"/>
          <w:szCs w:val="22"/>
        </w:rPr>
        <w:t xml:space="preserve">some extensions, such as the use of XML to describe package contents, software version compatibility, parameters, etc. For each </w:t>
      </w:r>
      <w:r w:rsidR="008662CE">
        <w:rPr>
          <w:rFonts w:ascii="Arial" w:hAnsi="Arial" w:cs="Arial"/>
          <w:sz w:val="22"/>
          <w:szCs w:val="22"/>
        </w:rPr>
        <w:t>use case/</w:t>
      </w:r>
      <w:r w:rsidR="00522EEA" w:rsidRPr="00522EEA">
        <w:rPr>
          <w:rFonts w:ascii="Arial" w:hAnsi="Arial" w:cs="Arial"/>
          <w:sz w:val="22"/>
          <w:szCs w:val="22"/>
        </w:rPr>
        <w:t xml:space="preserve">evaluation study in Aim 2, example datasets and example usage will be provided, allowing users to test out the ITK-Lung </w:t>
      </w:r>
      <w:r w:rsidR="00522EEA">
        <w:rPr>
          <w:rFonts w:ascii="Arial" w:hAnsi="Arial" w:cs="Arial"/>
          <w:sz w:val="22"/>
          <w:szCs w:val="22"/>
        </w:rPr>
        <w:t>atlas</w:t>
      </w:r>
      <w:r w:rsidR="00522EEA" w:rsidRPr="00522EEA">
        <w:rPr>
          <w:rFonts w:ascii="Arial" w:hAnsi="Arial" w:cs="Arial"/>
          <w:sz w:val="22"/>
          <w:szCs w:val="22"/>
        </w:rPr>
        <w:t xml:space="preserve"> and software packages on their own.</w:t>
      </w:r>
    </w:p>
    <w:p w14:paraId="5C0041C8" w14:textId="14B4E0EE" w:rsidR="00C80682" w:rsidRPr="00FC4A4F" w:rsidRDefault="00834D10" w:rsidP="00FC4A4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A101DC">
        <w:rPr>
          <w:rFonts w:ascii="Arial" w:hAnsi="Arial" w:cs="Arial"/>
          <w:b/>
          <w:sz w:val="22"/>
          <w:szCs w:val="22"/>
        </w:rPr>
        <w:t>Documentation.</w:t>
      </w:r>
      <w:r w:rsidRPr="00A101DC">
        <w:rPr>
          <w:rFonts w:ascii="Arial" w:hAnsi="Arial" w:cs="Arial"/>
          <w:sz w:val="22"/>
          <w:szCs w:val="22"/>
        </w:rPr>
        <w:t xml:space="preserve"> </w:t>
      </w:r>
      <w:r w:rsidR="004F6241" w:rsidRPr="00A101DC">
        <w:rPr>
          <w:rFonts w:ascii="Arial" w:hAnsi="Arial" w:cs="Arial"/>
          <w:sz w:val="22"/>
          <w:szCs w:val="22"/>
        </w:rPr>
        <w:t>Documentation of d</w:t>
      </w:r>
      <w:r w:rsidRPr="00A101DC">
        <w:rPr>
          <w:rFonts w:ascii="Arial" w:hAnsi="Arial" w:cs="Arial"/>
          <w:sz w:val="22"/>
          <w:szCs w:val="22"/>
        </w:rPr>
        <w:t>ifferent levels of the software</w:t>
      </w:r>
      <w:r w:rsidR="001C7C37">
        <w:rPr>
          <w:rFonts w:ascii="Arial" w:hAnsi="Arial" w:cs="Arial"/>
          <w:sz w:val="22"/>
          <w:szCs w:val="22"/>
        </w:rPr>
        <w:t xml:space="preserve"> (source code, </w:t>
      </w:r>
      <w:r w:rsidR="008662CE">
        <w:rPr>
          <w:rFonts w:ascii="Arial" w:hAnsi="Arial" w:cs="Arial"/>
          <w:sz w:val="22"/>
          <w:szCs w:val="22"/>
        </w:rPr>
        <w:t>ITK-SNAP based GUI</w:t>
      </w:r>
      <w:r w:rsidR="001C7C37">
        <w:rPr>
          <w:rFonts w:ascii="Arial" w:hAnsi="Arial" w:cs="Arial"/>
          <w:sz w:val="22"/>
          <w:szCs w:val="22"/>
        </w:rPr>
        <w:t>, pipelines)</w:t>
      </w:r>
      <w:r w:rsidR="001B2435" w:rsidRPr="00A101DC">
        <w:rPr>
          <w:rFonts w:ascii="Arial" w:hAnsi="Arial" w:cs="Arial"/>
          <w:sz w:val="22"/>
          <w:szCs w:val="22"/>
        </w:rPr>
        <w:t>,</w:t>
      </w:r>
      <w:r w:rsidR="00026FFF" w:rsidRPr="00A101DC">
        <w:rPr>
          <w:rFonts w:ascii="Arial" w:hAnsi="Arial" w:cs="Arial"/>
          <w:sz w:val="22"/>
          <w:szCs w:val="22"/>
        </w:rPr>
        <w:t xml:space="preserve"> </w:t>
      </w:r>
      <w:r w:rsidR="004F6241" w:rsidRPr="00A101DC">
        <w:rPr>
          <w:rFonts w:ascii="Arial" w:hAnsi="Arial" w:cs="Arial"/>
          <w:sz w:val="22"/>
          <w:szCs w:val="22"/>
        </w:rPr>
        <w:t>atlas packages</w:t>
      </w:r>
      <w:r w:rsidR="001C7C37">
        <w:rPr>
          <w:rFonts w:ascii="Arial" w:hAnsi="Arial" w:cs="Arial"/>
          <w:sz w:val="22"/>
          <w:szCs w:val="22"/>
        </w:rPr>
        <w:t>, and use case studies</w:t>
      </w:r>
      <w:r w:rsidR="00664A15">
        <w:rPr>
          <w:rFonts w:ascii="Arial" w:hAnsi="Arial" w:cs="Arial"/>
          <w:sz w:val="22"/>
          <w:szCs w:val="22"/>
        </w:rPr>
        <w:t xml:space="preserve"> </w:t>
      </w:r>
      <w:r w:rsidR="004F6241" w:rsidRPr="00A101DC">
        <w:rPr>
          <w:rFonts w:ascii="Arial" w:hAnsi="Arial" w:cs="Arial"/>
          <w:sz w:val="22"/>
          <w:szCs w:val="22"/>
        </w:rPr>
        <w:t>will be</w:t>
      </w:r>
      <w:r w:rsidR="002F7B4B" w:rsidRPr="00A101DC">
        <w:rPr>
          <w:rFonts w:ascii="Arial" w:hAnsi="Arial" w:cs="Arial"/>
          <w:sz w:val="22"/>
          <w:szCs w:val="22"/>
        </w:rPr>
        <w:t xml:space="preserve"> provided to the community</w:t>
      </w:r>
      <w:r w:rsidRPr="00A101DC">
        <w:rPr>
          <w:rFonts w:ascii="Arial" w:hAnsi="Arial" w:cs="Arial"/>
          <w:sz w:val="22"/>
          <w:szCs w:val="22"/>
        </w:rPr>
        <w:t xml:space="preserve">. </w:t>
      </w:r>
      <w:r w:rsidR="009F7DA0" w:rsidRPr="00A101DC">
        <w:rPr>
          <w:rFonts w:ascii="Arial" w:hAnsi="Arial" w:cs="Arial"/>
          <w:sz w:val="22"/>
          <w:szCs w:val="22"/>
        </w:rPr>
        <w:t>Video</w:t>
      </w:r>
      <w:r w:rsidR="009D700F" w:rsidRPr="00A101DC">
        <w:rPr>
          <w:rFonts w:ascii="Arial" w:hAnsi="Arial" w:cs="Arial"/>
          <w:sz w:val="22"/>
          <w:szCs w:val="22"/>
        </w:rPr>
        <w:t xml:space="preserve"> tutorials re</w:t>
      </w:r>
      <w:r w:rsidR="009D700F" w:rsidRPr="00A101DC">
        <w:rPr>
          <w:rFonts w:ascii="Arial" w:hAnsi="Arial" w:cs="Arial"/>
          <w:sz w:val="22"/>
          <w:szCs w:val="22"/>
        </w:rPr>
        <w:t>c</w:t>
      </w:r>
      <w:r w:rsidR="009D700F" w:rsidRPr="00A101DC">
        <w:rPr>
          <w:rFonts w:ascii="Arial" w:hAnsi="Arial" w:cs="Arial"/>
          <w:sz w:val="22"/>
          <w:szCs w:val="22"/>
        </w:rPr>
        <w:t xml:space="preserve">orded with </w:t>
      </w:r>
      <w:r w:rsidR="001C451B" w:rsidRPr="00A101DC">
        <w:rPr>
          <w:rFonts w:ascii="Arial" w:hAnsi="Arial" w:cs="Arial"/>
          <w:sz w:val="22"/>
          <w:szCs w:val="22"/>
        </w:rPr>
        <w:t>desktop-</w:t>
      </w:r>
      <w:r w:rsidR="009D700F" w:rsidRPr="00A101DC">
        <w:rPr>
          <w:rFonts w:ascii="Arial" w:hAnsi="Arial" w:cs="Arial"/>
          <w:sz w:val="22"/>
          <w:szCs w:val="22"/>
        </w:rPr>
        <w:t>screen-</w:t>
      </w:r>
      <w:r w:rsidR="009F7DA0" w:rsidRPr="00A101DC">
        <w:rPr>
          <w:rFonts w:ascii="Arial" w:hAnsi="Arial" w:cs="Arial"/>
          <w:sz w:val="22"/>
          <w:szCs w:val="22"/>
        </w:rPr>
        <w:t xml:space="preserve">capture software will be used to </w:t>
      </w:r>
      <w:r w:rsidR="0015447E" w:rsidRPr="00A101DC">
        <w:rPr>
          <w:rFonts w:ascii="Arial" w:hAnsi="Arial" w:cs="Arial"/>
          <w:sz w:val="22"/>
          <w:szCs w:val="22"/>
        </w:rPr>
        <w:t>illustrate</w:t>
      </w:r>
      <w:r w:rsidR="009F7DA0" w:rsidRPr="00A101DC">
        <w:rPr>
          <w:rFonts w:ascii="Arial" w:hAnsi="Arial" w:cs="Arial"/>
          <w:sz w:val="22"/>
          <w:szCs w:val="22"/>
        </w:rPr>
        <w:t xml:space="preserve"> the </w:t>
      </w:r>
      <w:r w:rsidR="008662CE">
        <w:rPr>
          <w:rFonts w:ascii="Arial" w:hAnsi="Arial" w:cs="Arial"/>
          <w:sz w:val="22"/>
          <w:szCs w:val="22"/>
        </w:rPr>
        <w:t xml:space="preserve">ITK-Lung </w:t>
      </w:r>
      <w:r w:rsidR="009F7DA0" w:rsidRPr="00A101DC">
        <w:rPr>
          <w:rFonts w:ascii="Arial" w:hAnsi="Arial" w:cs="Arial"/>
          <w:sz w:val="22"/>
          <w:szCs w:val="22"/>
        </w:rPr>
        <w:t>GUI</w:t>
      </w:r>
      <w:r w:rsidR="008662CE">
        <w:rPr>
          <w:rFonts w:ascii="Arial" w:hAnsi="Arial" w:cs="Arial"/>
          <w:sz w:val="22"/>
          <w:szCs w:val="22"/>
        </w:rPr>
        <w:t xml:space="preserve"> application</w:t>
      </w:r>
      <w:r w:rsidR="009F7DA0" w:rsidRPr="00A101DC">
        <w:rPr>
          <w:rFonts w:ascii="Arial" w:hAnsi="Arial" w:cs="Arial"/>
          <w:sz w:val="22"/>
          <w:szCs w:val="22"/>
        </w:rPr>
        <w:t xml:space="preserve">, </w:t>
      </w:r>
      <w:r w:rsidR="00E11868" w:rsidRPr="00A101DC">
        <w:rPr>
          <w:rFonts w:ascii="Arial" w:hAnsi="Arial" w:cs="Arial"/>
          <w:sz w:val="22"/>
          <w:szCs w:val="22"/>
        </w:rPr>
        <w:t>which allows</w:t>
      </w:r>
      <w:r w:rsidR="009F7DA0" w:rsidRPr="00A101DC">
        <w:rPr>
          <w:rFonts w:ascii="Arial" w:hAnsi="Arial" w:cs="Arial"/>
          <w:sz w:val="22"/>
          <w:szCs w:val="22"/>
        </w:rPr>
        <w:t xml:space="preserve"> new users to get started quickly.</w:t>
      </w:r>
      <w:r w:rsidR="008662CE">
        <w:rPr>
          <w:rFonts w:ascii="Arial" w:hAnsi="Arial" w:cs="Arial"/>
          <w:sz w:val="22"/>
          <w:szCs w:val="22"/>
        </w:rPr>
        <w:t xml:space="preserve"> </w:t>
      </w:r>
      <w:r w:rsidR="00990F48">
        <w:rPr>
          <w:rFonts w:ascii="Arial" w:hAnsi="Arial" w:cs="Arial"/>
          <w:sz w:val="22"/>
          <w:szCs w:val="22"/>
        </w:rPr>
        <w:t>ITK-SNAP</w:t>
      </w:r>
      <w:r w:rsidR="00C80682" w:rsidRPr="00A101DC">
        <w:rPr>
          <w:rFonts w:ascii="Arial" w:hAnsi="Arial" w:cs="Arial"/>
          <w:sz w:val="22"/>
          <w:szCs w:val="22"/>
        </w:rPr>
        <w:t xml:space="preserve"> already has web-based documentation, and we will update it with new functionality as it is developed.</w:t>
      </w:r>
      <w:r w:rsidR="00990F48">
        <w:rPr>
          <w:rFonts w:ascii="Arial" w:hAnsi="Arial" w:cs="Arial"/>
          <w:sz w:val="22"/>
          <w:szCs w:val="22"/>
        </w:rPr>
        <w:t xml:space="preserve"> The ITK filters and </w:t>
      </w:r>
      <w:r w:rsidR="00990F48" w:rsidRPr="00990F48">
        <w:rPr>
          <w:rFonts w:ascii="Arial" w:hAnsi="Arial" w:cs="Arial"/>
          <w:color w:val="FF0000"/>
          <w:sz w:val="22"/>
          <w:szCs w:val="22"/>
        </w:rPr>
        <w:t>XNAT pipelines</w:t>
      </w:r>
      <w:r w:rsidR="00990F48">
        <w:rPr>
          <w:rFonts w:ascii="Arial" w:hAnsi="Arial" w:cs="Arial"/>
          <w:sz w:val="22"/>
          <w:szCs w:val="22"/>
        </w:rPr>
        <w:t xml:space="preserve"> will be documented according to their respective conventions. The ITK-Lung package will offer a wiki-based manual covering different deployment options and advanced usage. The source code for all comp</w:t>
      </w:r>
      <w:r w:rsidR="00990F48">
        <w:rPr>
          <w:rFonts w:ascii="Arial" w:hAnsi="Arial" w:cs="Arial"/>
          <w:sz w:val="22"/>
          <w:szCs w:val="22"/>
        </w:rPr>
        <w:t>o</w:t>
      </w:r>
      <w:r w:rsidR="00990F48">
        <w:rPr>
          <w:rFonts w:ascii="Arial" w:hAnsi="Arial" w:cs="Arial"/>
          <w:sz w:val="22"/>
          <w:szCs w:val="22"/>
        </w:rPr>
        <w:t>nents will be extensively commented, as is the practice for all publicly distributed software from PICSL.</w:t>
      </w:r>
    </w:p>
    <w:p w14:paraId="2D2ABBA0" w14:textId="2320587C" w:rsidR="00F92538" w:rsidRPr="00A101DC" w:rsidRDefault="00A4364D" w:rsidP="00F65A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A101DC">
        <w:rPr>
          <w:rFonts w:ascii="Arial" w:hAnsi="Arial" w:cs="Arial"/>
          <w:b/>
          <w:sz w:val="22"/>
          <w:szCs w:val="22"/>
        </w:rPr>
        <w:t>Protocols.</w:t>
      </w:r>
      <w:r w:rsidRPr="00A101DC">
        <w:rPr>
          <w:rFonts w:ascii="Arial" w:hAnsi="Arial" w:cs="Arial"/>
          <w:sz w:val="22"/>
          <w:szCs w:val="22"/>
        </w:rPr>
        <w:t xml:space="preserve"> Protocols used for the acquisition, </w:t>
      </w:r>
      <w:r w:rsidR="001C7C37">
        <w:rPr>
          <w:rFonts w:ascii="Arial" w:hAnsi="Arial" w:cs="Arial"/>
          <w:sz w:val="22"/>
          <w:szCs w:val="22"/>
        </w:rPr>
        <w:t>annotation</w:t>
      </w:r>
      <w:r w:rsidRPr="00A101DC">
        <w:rPr>
          <w:rFonts w:ascii="Arial" w:hAnsi="Arial" w:cs="Arial"/>
          <w:sz w:val="22"/>
          <w:szCs w:val="22"/>
        </w:rPr>
        <w:t xml:space="preserve">, and processing of the </w:t>
      </w:r>
      <w:r w:rsidR="005C5D0F">
        <w:rPr>
          <w:rFonts w:ascii="Arial" w:hAnsi="Arial" w:cs="Arial"/>
          <w:sz w:val="22"/>
          <w:szCs w:val="22"/>
        </w:rPr>
        <w:t>CT and MRI atlas</w:t>
      </w:r>
      <w:r w:rsidRPr="00A101DC">
        <w:rPr>
          <w:rFonts w:ascii="Arial" w:hAnsi="Arial" w:cs="Arial"/>
          <w:sz w:val="22"/>
          <w:szCs w:val="22"/>
        </w:rPr>
        <w:t xml:space="preserve"> data will be documented</w:t>
      </w:r>
      <w:r w:rsidR="005C5D0F">
        <w:rPr>
          <w:rFonts w:ascii="Arial" w:hAnsi="Arial" w:cs="Arial"/>
          <w:sz w:val="22"/>
          <w:szCs w:val="22"/>
        </w:rPr>
        <w:t xml:space="preserve"> and shared with the community. Both i</w:t>
      </w:r>
      <w:r w:rsidR="000C7C95" w:rsidRPr="00A101DC">
        <w:rPr>
          <w:rFonts w:ascii="Arial" w:hAnsi="Arial" w:cs="Arial"/>
          <w:sz w:val="22"/>
          <w:szCs w:val="22"/>
        </w:rPr>
        <w:t>maging and a</w:t>
      </w:r>
      <w:r w:rsidRPr="00A101DC">
        <w:rPr>
          <w:rFonts w:ascii="Arial" w:hAnsi="Arial" w:cs="Arial"/>
          <w:sz w:val="22"/>
          <w:szCs w:val="22"/>
        </w:rPr>
        <w:t>natomical segmentati</w:t>
      </w:r>
      <w:r w:rsidR="00186E84" w:rsidRPr="00A101DC">
        <w:rPr>
          <w:rFonts w:ascii="Arial" w:hAnsi="Arial" w:cs="Arial"/>
          <w:sz w:val="22"/>
          <w:szCs w:val="22"/>
        </w:rPr>
        <w:t xml:space="preserve">on </w:t>
      </w:r>
      <w:r w:rsidR="006D361F" w:rsidRPr="00A101DC">
        <w:rPr>
          <w:rFonts w:ascii="Arial" w:hAnsi="Arial" w:cs="Arial"/>
          <w:sz w:val="22"/>
          <w:szCs w:val="22"/>
        </w:rPr>
        <w:t>prot</w:t>
      </w:r>
      <w:r w:rsidR="006D361F" w:rsidRPr="00A101DC">
        <w:rPr>
          <w:rFonts w:ascii="Arial" w:hAnsi="Arial" w:cs="Arial"/>
          <w:sz w:val="22"/>
          <w:szCs w:val="22"/>
        </w:rPr>
        <w:t>o</w:t>
      </w:r>
      <w:r w:rsidR="006D361F" w:rsidRPr="00A101DC">
        <w:rPr>
          <w:rFonts w:ascii="Arial" w:hAnsi="Arial" w:cs="Arial"/>
          <w:sz w:val="22"/>
          <w:szCs w:val="22"/>
        </w:rPr>
        <w:t>cols will be documented</w:t>
      </w:r>
      <w:r w:rsidR="001C7C37">
        <w:rPr>
          <w:rFonts w:ascii="Arial" w:hAnsi="Arial" w:cs="Arial"/>
          <w:sz w:val="22"/>
          <w:szCs w:val="22"/>
        </w:rPr>
        <w:t xml:space="preserve"> and published</w:t>
      </w:r>
      <w:r w:rsidR="009B0D00" w:rsidRPr="00A101DC">
        <w:rPr>
          <w:rFonts w:ascii="Arial" w:hAnsi="Arial" w:cs="Arial"/>
          <w:sz w:val="22"/>
          <w:szCs w:val="22"/>
        </w:rPr>
        <w:t>.</w:t>
      </w:r>
      <w:r w:rsidR="003D4DF3" w:rsidRPr="00A101DC">
        <w:rPr>
          <w:rFonts w:ascii="Arial" w:hAnsi="Arial" w:cs="Arial"/>
          <w:sz w:val="22"/>
          <w:szCs w:val="22"/>
        </w:rPr>
        <w:t xml:space="preserve"> </w:t>
      </w:r>
    </w:p>
    <w:p w14:paraId="06DF04A3" w14:textId="77777777" w:rsidR="00186E84" w:rsidRPr="00A101DC" w:rsidRDefault="00186E84" w:rsidP="00F65A7B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22"/>
          <w:szCs w:val="22"/>
        </w:rPr>
      </w:pPr>
    </w:p>
    <w:p w14:paraId="08021802" w14:textId="268F2099" w:rsidR="00F3093F" w:rsidRPr="00D050C2" w:rsidRDefault="00F3093F" w:rsidP="00D050C2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A101DC">
        <w:rPr>
          <w:rFonts w:ascii="Arial" w:hAnsi="Arial" w:cs="Arial"/>
          <w:b/>
          <w:sz w:val="22"/>
          <w:szCs w:val="22"/>
        </w:rPr>
        <w:lastRenderedPageBreak/>
        <w:t>How will the resources be shared?</w:t>
      </w:r>
    </w:p>
    <w:p w14:paraId="4C57263B" w14:textId="13DDAC32" w:rsidR="009254EB" w:rsidRPr="00D050C2" w:rsidRDefault="001C7C37" w:rsidP="00D050C2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Source c</w:t>
      </w:r>
      <w:r w:rsidR="00303295" w:rsidRPr="00A101DC">
        <w:rPr>
          <w:rFonts w:ascii="Arial" w:hAnsi="Arial" w:cs="Arial"/>
          <w:b/>
          <w:bCs/>
          <w:sz w:val="22"/>
          <w:szCs w:val="22"/>
        </w:rPr>
        <w:t xml:space="preserve">ode. </w:t>
      </w:r>
      <w:r w:rsidR="00303295" w:rsidRPr="00A101DC">
        <w:rPr>
          <w:rFonts w:ascii="Arial" w:hAnsi="Arial" w:cs="Arial"/>
          <w:sz w:val="22"/>
          <w:szCs w:val="22"/>
        </w:rPr>
        <w:t xml:space="preserve">Source code will be managed by the code versioning system </w:t>
      </w:r>
      <w:proofErr w:type="spellStart"/>
      <w:r w:rsidR="00303295" w:rsidRPr="00A101DC">
        <w:rPr>
          <w:rFonts w:ascii="Arial" w:hAnsi="Arial" w:cs="Arial"/>
          <w:sz w:val="22"/>
          <w:szCs w:val="22"/>
        </w:rPr>
        <w:t>Git</w:t>
      </w:r>
      <w:proofErr w:type="spellEnd"/>
      <w:r w:rsidR="00303295" w:rsidRPr="00A101DC">
        <w:rPr>
          <w:rFonts w:ascii="Arial" w:hAnsi="Arial" w:cs="Arial"/>
          <w:sz w:val="22"/>
          <w:szCs w:val="22"/>
        </w:rPr>
        <w:t xml:space="preserve"> (http://git-scm.com) and shared on public repositories such as sourceforge.net (currently used for most of our software) or github.com. Everyone will be able to download the code </w:t>
      </w:r>
      <w:r w:rsidR="0001529C">
        <w:rPr>
          <w:rFonts w:ascii="Arial" w:hAnsi="Arial" w:cs="Arial"/>
          <w:sz w:val="22"/>
          <w:szCs w:val="22"/>
        </w:rPr>
        <w:t>and branch her</w:t>
      </w:r>
      <w:r w:rsidR="00CD54AB">
        <w:rPr>
          <w:rFonts w:ascii="Arial" w:hAnsi="Arial" w:cs="Arial"/>
          <w:sz w:val="22"/>
          <w:szCs w:val="22"/>
        </w:rPr>
        <w:t xml:space="preserve"> own versions of the project. </w:t>
      </w:r>
      <w:r w:rsidR="00303295" w:rsidRPr="00A101DC">
        <w:rPr>
          <w:rFonts w:ascii="Arial" w:hAnsi="Arial" w:cs="Arial"/>
          <w:sz w:val="22"/>
          <w:szCs w:val="22"/>
        </w:rPr>
        <w:t>We will welcome patches and contributions from external users, which will go through an approval pr</w:t>
      </w:r>
      <w:r w:rsidR="00303295" w:rsidRPr="00A101DC">
        <w:rPr>
          <w:rFonts w:ascii="Arial" w:hAnsi="Arial" w:cs="Arial"/>
          <w:sz w:val="22"/>
          <w:szCs w:val="22"/>
        </w:rPr>
        <w:t>o</w:t>
      </w:r>
      <w:r w:rsidR="00303295" w:rsidRPr="00A101DC">
        <w:rPr>
          <w:rFonts w:ascii="Arial" w:hAnsi="Arial" w:cs="Arial"/>
          <w:sz w:val="22"/>
          <w:szCs w:val="22"/>
        </w:rPr>
        <w:t xml:space="preserve">cess before being accepted into the main code branch. </w:t>
      </w:r>
      <w:r w:rsidR="009254EB" w:rsidRPr="00A101DC">
        <w:rPr>
          <w:rFonts w:ascii="Arial" w:hAnsi="Arial" w:cs="Arial"/>
          <w:sz w:val="22"/>
          <w:szCs w:val="22"/>
        </w:rPr>
        <w:t xml:space="preserve">The use of public resources such as </w:t>
      </w:r>
      <w:proofErr w:type="spellStart"/>
      <w:r w:rsidR="009254EB" w:rsidRPr="00A101DC">
        <w:rPr>
          <w:rFonts w:ascii="Arial" w:hAnsi="Arial" w:cs="Arial"/>
          <w:sz w:val="22"/>
          <w:szCs w:val="22"/>
        </w:rPr>
        <w:t>Sourc</w:t>
      </w:r>
      <w:r w:rsidR="009254EB" w:rsidRPr="00A101DC">
        <w:rPr>
          <w:rFonts w:ascii="Arial" w:hAnsi="Arial" w:cs="Arial"/>
          <w:sz w:val="22"/>
          <w:szCs w:val="22"/>
        </w:rPr>
        <w:t>e</w:t>
      </w:r>
      <w:r w:rsidR="009254EB" w:rsidRPr="00A101DC">
        <w:rPr>
          <w:rFonts w:ascii="Arial" w:hAnsi="Arial" w:cs="Arial"/>
          <w:sz w:val="22"/>
          <w:szCs w:val="22"/>
        </w:rPr>
        <w:t>Forge</w:t>
      </w:r>
      <w:proofErr w:type="spellEnd"/>
      <w:r w:rsidR="009254EB" w:rsidRPr="00A101DC">
        <w:rPr>
          <w:rFonts w:ascii="Arial" w:hAnsi="Arial" w:cs="Arial"/>
          <w:sz w:val="22"/>
          <w:szCs w:val="22"/>
        </w:rPr>
        <w:t xml:space="preserve"> helps ensure that even after the funding for this project is over, the software will remain in the public domain, and provides avenues for community-based maintenance and future development.</w:t>
      </w:r>
    </w:p>
    <w:p w14:paraId="6B18E1B4" w14:textId="41C45551" w:rsidR="00303295" w:rsidRDefault="00E20CCA" w:rsidP="00D050C2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Binary </w:t>
      </w:r>
      <w:r w:rsidR="001C7C37">
        <w:rPr>
          <w:rFonts w:ascii="Arial" w:hAnsi="Arial" w:cs="Arial"/>
          <w:b/>
          <w:bCs/>
          <w:sz w:val="22"/>
          <w:szCs w:val="22"/>
        </w:rPr>
        <w:t>p</w:t>
      </w:r>
      <w:r w:rsidR="00303295" w:rsidRPr="00A101DC">
        <w:rPr>
          <w:rFonts w:ascii="Arial" w:hAnsi="Arial" w:cs="Arial"/>
          <w:b/>
          <w:bCs/>
          <w:sz w:val="22"/>
          <w:szCs w:val="22"/>
        </w:rPr>
        <w:t xml:space="preserve">rograms. </w:t>
      </w:r>
      <w:r w:rsidR="00A34A18">
        <w:rPr>
          <w:rFonts w:ascii="Arial" w:hAnsi="Arial" w:cs="Arial"/>
          <w:sz w:val="22"/>
          <w:szCs w:val="22"/>
        </w:rPr>
        <w:t xml:space="preserve">Binary </w:t>
      </w:r>
      <w:proofErr w:type="spellStart"/>
      <w:r w:rsidR="00303295" w:rsidRPr="00A101DC">
        <w:rPr>
          <w:rFonts w:ascii="Arial" w:hAnsi="Arial" w:cs="Arial"/>
          <w:sz w:val="22"/>
          <w:szCs w:val="22"/>
        </w:rPr>
        <w:t>executables</w:t>
      </w:r>
      <w:proofErr w:type="spellEnd"/>
      <w:r w:rsidR="00303295" w:rsidRPr="00A101DC">
        <w:rPr>
          <w:rFonts w:ascii="Arial" w:hAnsi="Arial" w:cs="Arial"/>
          <w:sz w:val="22"/>
          <w:szCs w:val="22"/>
        </w:rPr>
        <w:t xml:space="preserve"> will be made available for </w:t>
      </w:r>
      <w:r w:rsidR="00230584">
        <w:rPr>
          <w:rFonts w:ascii="Arial" w:hAnsi="Arial" w:cs="Arial"/>
          <w:sz w:val="22"/>
          <w:szCs w:val="22"/>
        </w:rPr>
        <w:t>the front-end interactive (ITK-Lung GUI) and the stand-alone back-end programs</w:t>
      </w:r>
      <w:r w:rsidR="00303295" w:rsidRPr="00A101DC">
        <w:rPr>
          <w:rFonts w:ascii="Arial" w:hAnsi="Arial" w:cs="Arial"/>
          <w:sz w:val="22"/>
          <w:szCs w:val="22"/>
        </w:rPr>
        <w:t xml:space="preserve">. We already have a sophisticated build system in place </w:t>
      </w:r>
      <w:r w:rsidR="0001529C">
        <w:rPr>
          <w:rFonts w:ascii="Arial" w:hAnsi="Arial" w:cs="Arial"/>
          <w:sz w:val="22"/>
          <w:szCs w:val="22"/>
        </w:rPr>
        <w:t>at PICSL for ITK-SNAP and ANTs</w:t>
      </w:r>
      <w:r w:rsidR="00303295" w:rsidRPr="00A101DC">
        <w:rPr>
          <w:rFonts w:ascii="Arial" w:hAnsi="Arial" w:cs="Arial"/>
          <w:sz w:val="22"/>
          <w:szCs w:val="22"/>
        </w:rPr>
        <w:t xml:space="preserve"> that performs nightly builds and testing, and uploads the binary pac</w:t>
      </w:r>
      <w:r w:rsidR="00303295" w:rsidRPr="00A101DC">
        <w:rPr>
          <w:rFonts w:ascii="Arial" w:hAnsi="Arial" w:cs="Arial"/>
          <w:sz w:val="22"/>
          <w:szCs w:val="22"/>
        </w:rPr>
        <w:t>k</w:t>
      </w:r>
      <w:r w:rsidR="00303295" w:rsidRPr="00A101DC">
        <w:rPr>
          <w:rFonts w:ascii="Arial" w:hAnsi="Arial" w:cs="Arial"/>
          <w:sz w:val="22"/>
          <w:szCs w:val="22"/>
        </w:rPr>
        <w:t>ages to th</w:t>
      </w:r>
      <w:r w:rsidR="0001529C">
        <w:rPr>
          <w:rFonts w:ascii="Arial" w:hAnsi="Arial" w:cs="Arial"/>
          <w:sz w:val="22"/>
          <w:szCs w:val="22"/>
        </w:rPr>
        <w:t xml:space="preserve">e file area on sourceforge.net. </w:t>
      </w:r>
      <w:r w:rsidR="00303295" w:rsidRPr="00A101DC">
        <w:rPr>
          <w:rFonts w:ascii="Arial" w:hAnsi="Arial" w:cs="Arial"/>
          <w:sz w:val="22"/>
          <w:szCs w:val="22"/>
        </w:rPr>
        <w:t>These binary packages come with a system-specific installer</w:t>
      </w:r>
      <w:r w:rsidR="004C7B11">
        <w:rPr>
          <w:rFonts w:ascii="Arial" w:hAnsi="Arial" w:cs="Arial"/>
          <w:sz w:val="22"/>
          <w:szCs w:val="22"/>
        </w:rPr>
        <w:t>,</w:t>
      </w:r>
      <w:r w:rsidR="00303295" w:rsidRPr="00A101DC">
        <w:rPr>
          <w:rFonts w:ascii="Arial" w:hAnsi="Arial" w:cs="Arial"/>
          <w:sz w:val="22"/>
          <w:szCs w:val="22"/>
        </w:rPr>
        <w:t xml:space="preserve"> allowing easy installation on </w:t>
      </w:r>
      <w:proofErr w:type="spellStart"/>
      <w:r w:rsidR="00303295" w:rsidRPr="00A101DC">
        <w:rPr>
          <w:rFonts w:ascii="Arial" w:hAnsi="Arial" w:cs="Arial"/>
          <w:sz w:val="22"/>
          <w:szCs w:val="22"/>
        </w:rPr>
        <w:t>MacOS</w:t>
      </w:r>
      <w:proofErr w:type="spellEnd"/>
      <w:r w:rsidR="00303295" w:rsidRPr="00A101DC">
        <w:rPr>
          <w:rFonts w:ascii="Arial" w:hAnsi="Arial" w:cs="Arial"/>
          <w:sz w:val="22"/>
          <w:szCs w:val="22"/>
        </w:rPr>
        <w:t xml:space="preserve"> and Windows. In addition to the nightly builds, we will provide re</w:t>
      </w:r>
      <w:r w:rsidR="00303295" w:rsidRPr="00A101DC">
        <w:rPr>
          <w:rFonts w:ascii="Arial" w:hAnsi="Arial" w:cs="Arial"/>
          <w:sz w:val="22"/>
          <w:szCs w:val="22"/>
        </w:rPr>
        <w:t>g</w:t>
      </w:r>
      <w:r w:rsidR="00303295" w:rsidRPr="00A101DC">
        <w:rPr>
          <w:rFonts w:ascii="Arial" w:hAnsi="Arial" w:cs="Arial"/>
          <w:sz w:val="22"/>
          <w:szCs w:val="22"/>
        </w:rPr>
        <w:t xml:space="preserve">ular numbered releases of all software components. Our build system consists of several Windows and Linux virtual machines installed on a single </w:t>
      </w:r>
      <w:proofErr w:type="spellStart"/>
      <w:r w:rsidR="00303295" w:rsidRPr="00A101DC">
        <w:rPr>
          <w:rFonts w:ascii="Arial" w:hAnsi="Arial" w:cs="Arial"/>
          <w:sz w:val="22"/>
          <w:szCs w:val="22"/>
        </w:rPr>
        <w:t>MacOS</w:t>
      </w:r>
      <w:proofErr w:type="spellEnd"/>
      <w:r w:rsidR="00303295" w:rsidRPr="00A101DC">
        <w:rPr>
          <w:rFonts w:ascii="Arial" w:hAnsi="Arial" w:cs="Arial"/>
          <w:sz w:val="22"/>
          <w:szCs w:val="22"/>
        </w:rPr>
        <w:t xml:space="preserve"> server, each using the cross-platform </w:t>
      </w:r>
      <w:proofErr w:type="spellStart"/>
      <w:r w:rsidR="00303295" w:rsidRPr="00A101DC">
        <w:rPr>
          <w:rFonts w:ascii="Arial" w:hAnsi="Arial" w:cs="Arial"/>
          <w:sz w:val="22"/>
          <w:szCs w:val="22"/>
        </w:rPr>
        <w:t>CMake</w:t>
      </w:r>
      <w:proofErr w:type="spellEnd"/>
      <w:r w:rsidR="00303295" w:rsidRPr="00A101DC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303295" w:rsidRPr="00A101DC">
        <w:rPr>
          <w:rFonts w:ascii="Arial" w:hAnsi="Arial" w:cs="Arial"/>
          <w:sz w:val="22"/>
          <w:szCs w:val="22"/>
        </w:rPr>
        <w:t>CTest</w:t>
      </w:r>
      <w:proofErr w:type="spellEnd"/>
      <w:r w:rsidR="00303295" w:rsidRPr="00A101DC">
        <w:rPr>
          <w:rFonts w:ascii="Arial" w:hAnsi="Arial" w:cs="Arial"/>
          <w:sz w:val="22"/>
          <w:szCs w:val="22"/>
        </w:rPr>
        <w:t xml:space="preserve"> utilities. The results of nightly builds are submitted to a web-based </w:t>
      </w:r>
      <w:proofErr w:type="spellStart"/>
      <w:r w:rsidR="00303295" w:rsidRPr="00A101DC">
        <w:rPr>
          <w:rFonts w:ascii="Arial" w:hAnsi="Arial" w:cs="Arial"/>
          <w:sz w:val="22"/>
          <w:szCs w:val="22"/>
        </w:rPr>
        <w:t>CDash</w:t>
      </w:r>
      <w:proofErr w:type="spellEnd"/>
      <w:r w:rsidR="00303295" w:rsidRPr="00A101DC">
        <w:rPr>
          <w:rFonts w:ascii="Arial" w:hAnsi="Arial" w:cs="Arial"/>
          <w:sz w:val="22"/>
          <w:szCs w:val="22"/>
        </w:rPr>
        <w:t xml:space="preserve"> dashboard, allowing developers quick access to compilation and testing results on multiple platforms. </w:t>
      </w:r>
    </w:p>
    <w:p w14:paraId="43148C5A" w14:textId="77777777" w:rsidR="00230584" w:rsidRPr="00230584" w:rsidRDefault="00230584" w:rsidP="00230584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230584">
        <w:rPr>
          <w:rFonts w:ascii="Arial" w:hAnsi="Arial" w:cs="Arial"/>
          <w:b/>
          <w:bCs/>
          <w:color w:val="FF0000"/>
          <w:sz w:val="22"/>
          <w:szCs w:val="22"/>
        </w:rPr>
        <w:t>ITK-</w:t>
      </w:r>
      <w:r w:rsidRPr="00230584">
        <w:rPr>
          <w:rFonts w:ascii="Arial" w:hAnsi="Arial" w:cs="Arial"/>
          <w:b/>
          <w:color w:val="FF0000"/>
          <w:sz w:val="22"/>
          <w:szCs w:val="22"/>
        </w:rPr>
        <w:t>Lung package.</w:t>
      </w:r>
      <w:r w:rsidRPr="00230584">
        <w:rPr>
          <w:rFonts w:ascii="Arial" w:hAnsi="Arial" w:cs="Arial"/>
          <w:color w:val="FF0000"/>
          <w:sz w:val="22"/>
          <w:szCs w:val="22"/>
        </w:rPr>
        <w:t xml:space="preserve"> The main ITK-Lung package, which will consist of scripts rather than compiled code, will have regular numbered releases, which will be uploaded to the sourceforge.net area as a compressed “</w:t>
      </w:r>
      <w:proofErr w:type="spellStart"/>
      <w:r w:rsidRPr="00230584">
        <w:rPr>
          <w:rFonts w:ascii="Arial" w:hAnsi="Arial" w:cs="Arial"/>
          <w:color w:val="FF0000"/>
          <w:sz w:val="22"/>
          <w:szCs w:val="22"/>
        </w:rPr>
        <w:t>tarball</w:t>
      </w:r>
      <w:proofErr w:type="spellEnd"/>
      <w:r w:rsidRPr="00230584">
        <w:rPr>
          <w:rFonts w:ascii="Arial" w:hAnsi="Arial" w:cs="Arial"/>
          <w:color w:val="FF0000"/>
          <w:sz w:val="22"/>
          <w:szCs w:val="22"/>
        </w:rPr>
        <w:t>” archive. Install/update scripts will be provided that download/update the needed binaries of ANTs and Convert3D from their respective repositories.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0C4AAF1" w14:textId="5394F81D" w:rsidR="00230584" w:rsidRPr="00E20CCA" w:rsidRDefault="00D478E3" w:rsidP="00230584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D478E3">
        <w:rPr>
          <w:rFonts w:ascii="Arial" w:hAnsi="Arial" w:cs="Arial"/>
          <w:b/>
          <w:bCs/>
          <w:color w:val="FF0000"/>
          <w:sz w:val="22"/>
          <w:szCs w:val="22"/>
        </w:rPr>
        <w:t xml:space="preserve">XNAT pipelines. </w:t>
      </w:r>
      <w:r w:rsidRPr="00D478E3">
        <w:rPr>
          <w:rFonts w:ascii="Arial" w:hAnsi="Arial" w:cs="Arial"/>
          <w:bCs/>
          <w:color w:val="FF0000"/>
          <w:sz w:val="22"/>
          <w:szCs w:val="22"/>
        </w:rPr>
        <w:t xml:space="preserve">Pipelines for interfacing XNAT with ITK-Lung will be versioned using </w:t>
      </w:r>
      <w:proofErr w:type="spellStart"/>
      <w:r w:rsidRPr="00D478E3">
        <w:rPr>
          <w:rFonts w:ascii="Arial" w:hAnsi="Arial" w:cs="Arial"/>
          <w:bCs/>
          <w:color w:val="FF0000"/>
          <w:sz w:val="22"/>
          <w:szCs w:val="22"/>
        </w:rPr>
        <w:t>Git</w:t>
      </w:r>
      <w:proofErr w:type="spellEnd"/>
      <w:r w:rsidRPr="00D478E3">
        <w:rPr>
          <w:rFonts w:ascii="Arial" w:hAnsi="Arial" w:cs="Arial"/>
          <w:bCs/>
          <w:color w:val="FF0000"/>
          <w:sz w:val="22"/>
          <w:szCs w:val="22"/>
        </w:rPr>
        <w:t xml:space="preserve"> and pu</w:t>
      </w:r>
      <w:r w:rsidRPr="00D478E3">
        <w:rPr>
          <w:rFonts w:ascii="Arial" w:hAnsi="Arial" w:cs="Arial"/>
          <w:bCs/>
          <w:color w:val="FF0000"/>
          <w:sz w:val="22"/>
          <w:szCs w:val="22"/>
        </w:rPr>
        <w:t>b</w:t>
      </w:r>
      <w:r w:rsidRPr="00D478E3">
        <w:rPr>
          <w:rFonts w:ascii="Arial" w:hAnsi="Arial" w:cs="Arial"/>
          <w:bCs/>
          <w:color w:val="FF0000"/>
          <w:sz w:val="22"/>
          <w:szCs w:val="22"/>
        </w:rPr>
        <w:t>lished to the XNAT Marketplace (http://marketplace.xnat.org/).</w:t>
      </w:r>
    </w:p>
    <w:p w14:paraId="1B5D3067" w14:textId="0C4837DD" w:rsidR="00AB048C" w:rsidRPr="004A4274" w:rsidRDefault="00E20CCA" w:rsidP="00D050C2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E20CCA">
        <w:rPr>
          <w:rFonts w:ascii="Arial" w:hAnsi="Arial" w:cs="Arial"/>
          <w:b/>
          <w:sz w:val="22"/>
          <w:szCs w:val="22"/>
        </w:rPr>
        <w:t>Data packages.</w:t>
      </w:r>
      <w:r>
        <w:rPr>
          <w:rFonts w:ascii="Arial" w:hAnsi="Arial" w:cs="Arial"/>
          <w:sz w:val="22"/>
          <w:szCs w:val="22"/>
        </w:rPr>
        <w:t xml:space="preserve"> </w:t>
      </w:r>
      <w:r w:rsidR="00961912">
        <w:rPr>
          <w:rFonts w:ascii="Arial" w:hAnsi="Arial" w:cs="Arial"/>
          <w:sz w:val="22"/>
          <w:szCs w:val="22"/>
        </w:rPr>
        <w:t xml:space="preserve">Data packages will be published on </w:t>
      </w:r>
      <w:commentRangeStart w:id="13"/>
      <w:commentRangeStart w:id="14"/>
      <w:r w:rsidR="00961912" w:rsidRPr="004A4274">
        <w:rPr>
          <w:rFonts w:ascii="Arial" w:hAnsi="Arial" w:cs="Arial"/>
          <w:color w:val="FF0000"/>
          <w:sz w:val="22"/>
          <w:szCs w:val="22"/>
        </w:rPr>
        <w:t>XXXXX</w:t>
      </w:r>
      <w:commentRangeEnd w:id="13"/>
      <w:r w:rsidR="004A4274">
        <w:rPr>
          <w:rStyle w:val="CommentReference"/>
        </w:rPr>
        <w:commentReference w:id="13"/>
      </w:r>
      <w:commentRangeEnd w:id="14"/>
      <w:r w:rsidR="00C23FAA">
        <w:rPr>
          <w:rStyle w:val="CommentReference"/>
        </w:rPr>
        <w:commentReference w:id="14"/>
      </w:r>
      <w:r w:rsidR="00961912">
        <w:rPr>
          <w:rFonts w:ascii="Arial" w:hAnsi="Arial" w:cs="Arial"/>
          <w:sz w:val="22"/>
          <w:szCs w:val="22"/>
        </w:rPr>
        <w:t xml:space="preserve">, making them available </w:t>
      </w:r>
      <w:r w:rsidR="004A4274">
        <w:rPr>
          <w:rFonts w:ascii="Arial" w:hAnsi="Arial" w:cs="Arial"/>
          <w:sz w:val="22"/>
          <w:szCs w:val="22"/>
        </w:rPr>
        <w:t>to both users of ITK-Lung and the general lung imaging community.</w:t>
      </w:r>
    </w:p>
    <w:p w14:paraId="784DC926" w14:textId="447E5A01" w:rsidR="0001529C" w:rsidRPr="004A4274" w:rsidRDefault="0086777A" w:rsidP="00D050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A101DC">
        <w:rPr>
          <w:rFonts w:ascii="Arial" w:hAnsi="Arial" w:cs="Arial"/>
          <w:b/>
          <w:sz w:val="22"/>
          <w:szCs w:val="22"/>
        </w:rPr>
        <w:t>Documentation and protocols</w:t>
      </w:r>
      <w:r w:rsidR="0001529C">
        <w:rPr>
          <w:rFonts w:ascii="Arial" w:hAnsi="Arial" w:cs="Arial"/>
          <w:b/>
          <w:sz w:val="22"/>
          <w:szCs w:val="22"/>
        </w:rPr>
        <w:t>.</w:t>
      </w:r>
      <w:r w:rsidRPr="00A101DC">
        <w:rPr>
          <w:rFonts w:ascii="Arial" w:hAnsi="Arial" w:cs="Arial"/>
          <w:sz w:val="22"/>
          <w:szCs w:val="22"/>
        </w:rPr>
        <w:t xml:space="preserve"> Video documentation will be uploaded to YouTube. </w:t>
      </w:r>
      <w:r w:rsidR="00EB4A29" w:rsidRPr="00A101DC">
        <w:rPr>
          <w:rFonts w:ascii="Arial" w:hAnsi="Arial" w:cs="Arial"/>
          <w:sz w:val="22"/>
          <w:szCs w:val="22"/>
        </w:rPr>
        <w:t xml:space="preserve">Wiki-based </w:t>
      </w:r>
      <w:r w:rsidR="00A101DC" w:rsidRPr="00A101DC">
        <w:rPr>
          <w:rFonts w:ascii="Arial" w:hAnsi="Arial" w:cs="Arial"/>
          <w:sz w:val="22"/>
          <w:szCs w:val="22"/>
        </w:rPr>
        <w:t>doc</w:t>
      </w:r>
      <w:r w:rsidR="00A101DC" w:rsidRPr="00A101DC">
        <w:rPr>
          <w:rFonts w:ascii="Arial" w:hAnsi="Arial" w:cs="Arial"/>
          <w:sz w:val="22"/>
          <w:szCs w:val="22"/>
        </w:rPr>
        <w:t>u</w:t>
      </w:r>
      <w:r w:rsidR="00A101DC" w:rsidRPr="00A101DC">
        <w:rPr>
          <w:rFonts w:ascii="Arial" w:hAnsi="Arial" w:cs="Arial"/>
          <w:sz w:val="22"/>
          <w:szCs w:val="22"/>
        </w:rPr>
        <w:t>mentation</w:t>
      </w:r>
      <w:r w:rsidR="00EB4A29" w:rsidRPr="00A101DC">
        <w:rPr>
          <w:rFonts w:ascii="Arial" w:hAnsi="Arial" w:cs="Arial"/>
          <w:sz w:val="22"/>
          <w:szCs w:val="22"/>
        </w:rPr>
        <w:t xml:space="preserve"> wi</w:t>
      </w:r>
      <w:r w:rsidR="00BB7EFE">
        <w:rPr>
          <w:rFonts w:ascii="Arial" w:hAnsi="Arial" w:cs="Arial"/>
          <w:sz w:val="22"/>
          <w:szCs w:val="22"/>
        </w:rPr>
        <w:t>ll be hosted on sourceforge.n</w:t>
      </w:r>
      <w:r w:rsidR="00F35A6B">
        <w:rPr>
          <w:rFonts w:ascii="Arial" w:hAnsi="Arial" w:cs="Arial"/>
          <w:sz w:val="22"/>
          <w:szCs w:val="22"/>
        </w:rPr>
        <w:t>et, and modeled after our</w:t>
      </w:r>
      <w:r w:rsidR="00BB7EFE">
        <w:rPr>
          <w:rFonts w:ascii="Arial" w:hAnsi="Arial" w:cs="Arial"/>
          <w:sz w:val="22"/>
          <w:szCs w:val="22"/>
        </w:rPr>
        <w:t xml:space="preserve"> wiki-based itksnap.org website</w:t>
      </w:r>
      <w:r w:rsidR="0001529C">
        <w:rPr>
          <w:rFonts w:ascii="Arial" w:hAnsi="Arial" w:cs="Arial"/>
          <w:sz w:val="22"/>
          <w:szCs w:val="22"/>
        </w:rPr>
        <w:t>.</w:t>
      </w:r>
    </w:p>
    <w:p w14:paraId="2D18C796" w14:textId="6A770BC2" w:rsidR="00C91F27" w:rsidRPr="00C91F27" w:rsidRDefault="0001529C" w:rsidP="00D050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01529C">
        <w:rPr>
          <w:rFonts w:ascii="Arial" w:hAnsi="Arial" w:cs="Arial"/>
          <w:b/>
          <w:sz w:val="22"/>
          <w:szCs w:val="22"/>
        </w:rPr>
        <w:t>Training.</w:t>
      </w:r>
      <w:r w:rsidR="00A34A18">
        <w:rPr>
          <w:rFonts w:ascii="Arial" w:hAnsi="Arial" w:cs="Arial"/>
          <w:b/>
          <w:sz w:val="22"/>
          <w:szCs w:val="22"/>
        </w:rPr>
        <w:t xml:space="preserve"> </w:t>
      </w:r>
      <w:r w:rsidR="00A34A18" w:rsidRPr="00A34A18">
        <w:rPr>
          <w:rFonts w:ascii="Arial" w:hAnsi="Arial" w:cs="Arial"/>
          <w:sz w:val="22"/>
          <w:szCs w:val="22"/>
        </w:rPr>
        <w:t xml:space="preserve">We will hold </w:t>
      </w:r>
      <w:r w:rsidR="00A34A18">
        <w:rPr>
          <w:rFonts w:ascii="Arial" w:hAnsi="Arial" w:cs="Arial"/>
          <w:sz w:val="22"/>
          <w:szCs w:val="22"/>
        </w:rPr>
        <w:t xml:space="preserve">twice yearly </w:t>
      </w:r>
      <w:r w:rsidR="00A34A18" w:rsidRPr="00A34A18">
        <w:rPr>
          <w:rFonts w:ascii="Arial" w:hAnsi="Arial" w:cs="Arial"/>
          <w:sz w:val="22"/>
          <w:szCs w:val="22"/>
        </w:rPr>
        <w:t xml:space="preserve">outreach </w:t>
      </w:r>
      <w:r w:rsidR="00A34A18">
        <w:rPr>
          <w:rFonts w:ascii="Arial" w:hAnsi="Arial" w:cs="Arial"/>
          <w:sz w:val="22"/>
          <w:szCs w:val="22"/>
        </w:rPr>
        <w:t>and training activities at scientific</w:t>
      </w:r>
      <w:r w:rsidR="00A34A18" w:rsidRPr="00A34A18">
        <w:rPr>
          <w:rFonts w:ascii="Arial" w:hAnsi="Arial" w:cs="Arial"/>
          <w:sz w:val="22"/>
          <w:szCs w:val="22"/>
        </w:rPr>
        <w:t xml:space="preserve"> meetings targeted at </w:t>
      </w:r>
      <w:r w:rsidR="00F35A6B">
        <w:rPr>
          <w:rFonts w:ascii="Arial" w:hAnsi="Arial" w:cs="Arial"/>
          <w:sz w:val="22"/>
          <w:szCs w:val="22"/>
        </w:rPr>
        <w:t>the pulmonary imaging community</w:t>
      </w:r>
      <w:r w:rsidR="00A34A18">
        <w:rPr>
          <w:rFonts w:ascii="Arial" w:hAnsi="Arial" w:cs="Arial"/>
          <w:sz w:val="22"/>
          <w:szCs w:val="22"/>
        </w:rPr>
        <w:t xml:space="preserve">. </w:t>
      </w:r>
      <w:r w:rsidR="008359F4">
        <w:rPr>
          <w:rFonts w:ascii="Arial" w:hAnsi="Arial" w:cs="Arial"/>
          <w:sz w:val="22"/>
          <w:szCs w:val="22"/>
        </w:rPr>
        <w:t>By hosting informational booths and tutorial workshops</w:t>
      </w:r>
      <w:r w:rsidR="00A34A18" w:rsidRPr="00A34A18">
        <w:rPr>
          <w:rFonts w:ascii="Arial" w:hAnsi="Arial" w:cs="Arial"/>
          <w:sz w:val="22"/>
          <w:szCs w:val="22"/>
        </w:rPr>
        <w:t>, we will promote our products and offer hands-on training and discus</w:t>
      </w:r>
      <w:r w:rsidR="00A34A18">
        <w:rPr>
          <w:rFonts w:ascii="Arial" w:hAnsi="Arial" w:cs="Arial"/>
          <w:sz w:val="22"/>
          <w:szCs w:val="22"/>
        </w:rPr>
        <w:t xml:space="preserve">sion with </w:t>
      </w:r>
      <w:r w:rsidR="006A0A0E">
        <w:rPr>
          <w:rFonts w:ascii="Arial" w:hAnsi="Arial" w:cs="Arial"/>
          <w:sz w:val="22"/>
          <w:szCs w:val="22"/>
        </w:rPr>
        <w:t xml:space="preserve">both </w:t>
      </w:r>
      <w:r w:rsidR="00A34A18">
        <w:rPr>
          <w:rFonts w:ascii="Arial" w:hAnsi="Arial" w:cs="Arial"/>
          <w:sz w:val="22"/>
          <w:szCs w:val="22"/>
        </w:rPr>
        <w:t>users and developers</w:t>
      </w:r>
      <w:r w:rsidR="00A34A18" w:rsidRPr="00A34A18">
        <w:rPr>
          <w:rFonts w:ascii="Arial" w:hAnsi="Arial" w:cs="Arial"/>
          <w:sz w:val="22"/>
          <w:szCs w:val="22"/>
        </w:rPr>
        <w:t xml:space="preserve">. We </w:t>
      </w:r>
      <w:r w:rsidR="008359F4">
        <w:rPr>
          <w:rFonts w:ascii="Arial" w:hAnsi="Arial" w:cs="Arial"/>
          <w:sz w:val="22"/>
          <w:szCs w:val="22"/>
        </w:rPr>
        <w:t xml:space="preserve">also </w:t>
      </w:r>
      <w:r w:rsidR="00A34A18" w:rsidRPr="00A34A18">
        <w:rPr>
          <w:rFonts w:ascii="Arial" w:hAnsi="Arial" w:cs="Arial"/>
          <w:sz w:val="22"/>
          <w:szCs w:val="22"/>
        </w:rPr>
        <w:t xml:space="preserve">plan to take advantage of </w:t>
      </w:r>
      <w:r w:rsidR="008359F4">
        <w:rPr>
          <w:rFonts w:ascii="Arial" w:hAnsi="Arial" w:cs="Arial"/>
          <w:sz w:val="22"/>
          <w:szCs w:val="22"/>
        </w:rPr>
        <w:t>our extensive partner network of investigators</w:t>
      </w:r>
      <w:r w:rsidR="00A34A18" w:rsidRPr="00A34A18">
        <w:rPr>
          <w:rFonts w:ascii="Arial" w:hAnsi="Arial" w:cs="Arial"/>
          <w:sz w:val="22"/>
          <w:szCs w:val="22"/>
        </w:rPr>
        <w:t xml:space="preserve"> to </w:t>
      </w:r>
      <w:r w:rsidR="006A0A0E">
        <w:rPr>
          <w:rFonts w:ascii="Arial" w:hAnsi="Arial" w:cs="Arial"/>
          <w:sz w:val="22"/>
          <w:szCs w:val="22"/>
        </w:rPr>
        <w:t>further</w:t>
      </w:r>
      <w:r w:rsidR="00A34A18" w:rsidRPr="00A34A18">
        <w:rPr>
          <w:rFonts w:ascii="Arial" w:hAnsi="Arial" w:cs="Arial"/>
          <w:sz w:val="22"/>
          <w:szCs w:val="22"/>
        </w:rPr>
        <w:t xml:space="preserve"> our </w:t>
      </w:r>
      <w:r w:rsidR="00D34B3A">
        <w:rPr>
          <w:rFonts w:ascii="Arial" w:hAnsi="Arial" w:cs="Arial"/>
          <w:sz w:val="22"/>
          <w:szCs w:val="22"/>
        </w:rPr>
        <w:t xml:space="preserve">dissemination </w:t>
      </w:r>
      <w:r w:rsidR="006A0A0E">
        <w:rPr>
          <w:rFonts w:ascii="Arial" w:hAnsi="Arial" w:cs="Arial"/>
          <w:sz w:val="22"/>
          <w:szCs w:val="22"/>
        </w:rPr>
        <w:t>goals</w:t>
      </w:r>
      <w:r w:rsidR="008359F4">
        <w:rPr>
          <w:rFonts w:ascii="Arial" w:hAnsi="Arial" w:cs="Arial"/>
          <w:sz w:val="22"/>
          <w:szCs w:val="22"/>
        </w:rPr>
        <w:t xml:space="preserve">. </w:t>
      </w:r>
      <w:r w:rsidR="00A34A18" w:rsidRPr="00A34A18">
        <w:rPr>
          <w:rFonts w:ascii="Arial" w:hAnsi="Arial" w:cs="Arial"/>
          <w:sz w:val="22"/>
          <w:szCs w:val="22"/>
        </w:rPr>
        <w:t xml:space="preserve">Moreover, we will </w:t>
      </w:r>
      <w:r w:rsidR="00A34A18">
        <w:rPr>
          <w:rFonts w:ascii="Arial" w:hAnsi="Arial" w:cs="Arial"/>
          <w:sz w:val="22"/>
          <w:szCs w:val="22"/>
        </w:rPr>
        <w:t xml:space="preserve">report </w:t>
      </w:r>
      <w:r w:rsidR="00A34A18" w:rsidRPr="00A34A18">
        <w:rPr>
          <w:rFonts w:ascii="Arial" w:hAnsi="Arial" w:cs="Arial"/>
          <w:sz w:val="22"/>
          <w:szCs w:val="22"/>
        </w:rPr>
        <w:t xml:space="preserve">our findings as conference presenters at these </w:t>
      </w:r>
      <w:r w:rsidR="00A34A18">
        <w:rPr>
          <w:rFonts w:ascii="Arial" w:hAnsi="Arial" w:cs="Arial"/>
          <w:sz w:val="22"/>
          <w:szCs w:val="22"/>
        </w:rPr>
        <w:t xml:space="preserve">and other </w:t>
      </w:r>
      <w:r w:rsidR="00A34A18" w:rsidRPr="00A34A18">
        <w:rPr>
          <w:rFonts w:ascii="Arial" w:hAnsi="Arial" w:cs="Arial"/>
          <w:sz w:val="22"/>
          <w:szCs w:val="22"/>
        </w:rPr>
        <w:t>meetings.</w:t>
      </w:r>
      <w:r w:rsidR="00A34A18">
        <w:rPr>
          <w:rFonts w:ascii="Arial" w:hAnsi="Arial" w:cs="Arial"/>
          <w:sz w:val="22"/>
          <w:szCs w:val="22"/>
        </w:rPr>
        <w:t xml:space="preserve"> </w:t>
      </w:r>
      <w:r w:rsidR="00A34A18" w:rsidRPr="00A34A18">
        <w:rPr>
          <w:rFonts w:ascii="Arial" w:hAnsi="Arial" w:cs="Arial"/>
          <w:sz w:val="22"/>
          <w:szCs w:val="22"/>
        </w:rPr>
        <w:t xml:space="preserve">We will </w:t>
      </w:r>
      <w:r w:rsidR="00A34A18">
        <w:rPr>
          <w:rFonts w:ascii="Arial" w:hAnsi="Arial" w:cs="Arial"/>
          <w:sz w:val="22"/>
          <w:szCs w:val="22"/>
        </w:rPr>
        <w:t>a</w:t>
      </w:r>
      <w:r w:rsidR="00A34A18">
        <w:rPr>
          <w:rFonts w:ascii="Arial" w:hAnsi="Arial" w:cs="Arial"/>
          <w:sz w:val="22"/>
          <w:szCs w:val="22"/>
        </w:rPr>
        <w:t>l</w:t>
      </w:r>
      <w:r w:rsidR="00A34A18">
        <w:rPr>
          <w:rFonts w:ascii="Arial" w:hAnsi="Arial" w:cs="Arial"/>
          <w:sz w:val="22"/>
          <w:szCs w:val="22"/>
        </w:rPr>
        <w:t xml:space="preserve">so </w:t>
      </w:r>
      <w:r w:rsidR="00A34A18" w:rsidRPr="00A34A18">
        <w:rPr>
          <w:rFonts w:ascii="Arial" w:hAnsi="Arial" w:cs="Arial"/>
          <w:sz w:val="22"/>
          <w:szCs w:val="22"/>
        </w:rPr>
        <w:t xml:space="preserve">offer more focused </w:t>
      </w:r>
      <w:r w:rsidR="00A34A18">
        <w:rPr>
          <w:rFonts w:ascii="Arial" w:hAnsi="Arial" w:cs="Arial"/>
          <w:sz w:val="22"/>
          <w:szCs w:val="22"/>
        </w:rPr>
        <w:t>activities</w:t>
      </w:r>
      <w:r w:rsidR="00A34A18" w:rsidRPr="00A34A18">
        <w:rPr>
          <w:rFonts w:ascii="Arial" w:hAnsi="Arial" w:cs="Arial"/>
          <w:sz w:val="22"/>
          <w:szCs w:val="22"/>
        </w:rPr>
        <w:t xml:space="preserve"> via hands-on workshops for users</w:t>
      </w:r>
      <w:r w:rsidR="006A0A0E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6A0A0E">
        <w:rPr>
          <w:rFonts w:ascii="Arial" w:hAnsi="Arial" w:cs="Arial"/>
          <w:sz w:val="22"/>
          <w:szCs w:val="22"/>
        </w:rPr>
        <w:t>hackathons</w:t>
      </w:r>
      <w:proofErr w:type="spellEnd"/>
      <w:r w:rsidR="006A0A0E">
        <w:rPr>
          <w:rFonts w:ascii="Arial" w:hAnsi="Arial" w:cs="Arial"/>
          <w:sz w:val="22"/>
          <w:szCs w:val="22"/>
        </w:rPr>
        <w:t xml:space="preserve"> for developers</w:t>
      </w:r>
      <w:r w:rsidR="008359F4">
        <w:rPr>
          <w:rFonts w:ascii="Arial" w:hAnsi="Arial" w:cs="Arial"/>
          <w:sz w:val="22"/>
          <w:szCs w:val="22"/>
        </w:rPr>
        <w:t xml:space="preserve"> as we have done on a regular basis for our ITK-SNAP and ANTs software.</w:t>
      </w:r>
    </w:p>
    <w:p w14:paraId="759E6975" w14:textId="3A70C821" w:rsidR="00C91F27" w:rsidRDefault="00C91F27" w:rsidP="00AC7EE6">
      <w:pPr>
        <w:spacing w:after="120"/>
        <w:rPr>
          <w:rFonts w:ascii="Arial" w:hAnsi="Arial" w:cs="Arial"/>
          <w:sz w:val="22"/>
          <w:szCs w:val="22"/>
        </w:rPr>
      </w:pPr>
    </w:p>
    <w:sectPr w:rsidR="00C91F27" w:rsidSect="00E65B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mes Gee" w:date="2015-10-12T16:38:00Z" w:initials="JG">
    <w:p w14:paraId="476BA809" w14:textId="72CA624A" w:rsidR="00B4729F" w:rsidRDefault="00B4729F">
      <w:pPr>
        <w:pStyle w:val="CommentText"/>
      </w:pPr>
      <w:r>
        <w:rPr>
          <w:rStyle w:val="CommentReference"/>
        </w:rPr>
        <w:annotationRef/>
      </w:r>
      <w:r>
        <w:t xml:space="preserve">Nick: please check all the text highlighted in red. </w:t>
      </w:r>
    </w:p>
  </w:comment>
  <w:comment w:id="1" w:author="James Gee" w:date="2015-10-12T16:39:00Z" w:initials="JG">
    <w:p w14:paraId="592993DD" w14:textId="0FFEBA11" w:rsidR="00B4729F" w:rsidRDefault="00B4729F">
      <w:pPr>
        <w:pStyle w:val="CommentText"/>
      </w:pPr>
      <w:r>
        <w:rPr>
          <w:rStyle w:val="CommentReference"/>
        </w:rPr>
        <w:annotationRef/>
      </w:r>
      <w:r>
        <w:t>Ok to say this?</w:t>
      </w:r>
    </w:p>
  </w:comment>
  <w:comment w:id="2" w:author="Nick Tustison" w:date="2015-10-14T12:00:00Z" w:initials="NT">
    <w:p w14:paraId="6F22C95A" w14:textId="28EB9A2E" w:rsidR="00B4729F" w:rsidRDefault="00B4729F">
      <w:pPr>
        <w:pStyle w:val="CommentText"/>
      </w:pPr>
      <w:r>
        <w:rPr>
          <w:rStyle w:val="CommentReference"/>
        </w:rPr>
        <w:annotationRef/>
      </w:r>
      <w:r>
        <w:t>I don’t know.  If we were integrating with Slicer3D then I would think that such integration would be appropriate.  However, SNAP has done a great job avoi</w:t>
      </w:r>
      <w:r>
        <w:t>d</w:t>
      </w:r>
      <w:r>
        <w:t xml:space="preserve">ing “feature creep” and I think that this is functionality that doesn’t fit the </w:t>
      </w:r>
      <w:proofErr w:type="spellStart"/>
      <w:r>
        <w:t>the</w:t>
      </w:r>
      <w:proofErr w:type="spellEnd"/>
      <w:r>
        <w:t xml:space="preserve"> SNAP paradigm.</w:t>
      </w:r>
    </w:p>
  </w:comment>
  <w:comment w:id="4" w:author="James Gee" w:date="2015-10-12T16:39:00Z" w:initials="JG">
    <w:p w14:paraId="3A34CE5B" w14:textId="2FE8C099" w:rsidR="00B4729F" w:rsidRDefault="00B4729F">
      <w:pPr>
        <w:pStyle w:val="CommentText"/>
      </w:pPr>
      <w:r>
        <w:rPr>
          <w:rStyle w:val="CommentReference"/>
        </w:rPr>
        <w:annotationRef/>
      </w:r>
      <w:proofErr w:type="gramStart"/>
      <w:r>
        <w:t>ok</w:t>
      </w:r>
      <w:proofErr w:type="gramEnd"/>
      <w:r>
        <w:t>/good to say this?</w:t>
      </w:r>
    </w:p>
  </w:comment>
  <w:comment w:id="11" w:author="James Gee" w:date="2015-10-12T16:40:00Z" w:initials="JG">
    <w:p w14:paraId="0F318002" w14:textId="373223A9" w:rsidR="00B4729F" w:rsidRDefault="00B4729F">
      <w:pPr>
        <w:pStyle w:val="CommentText"/>
      </w:pPr>
      <w:r>
        <w:rPr>
          <w:rStyle w:val="CommentReference"/>
        </w:rPr>
        <w:annotationRef/>
      </w:r>
      <w:r>
        <w:t>Is there better altern</w:t>
      </w:r>
      <w:r>
        <w:t>a</w:t>
      </w:r>
      <w:r>
        <w:t>tive(s) for our application?</w:t>
      </w:r>
    </w:p>
  </w:comment>
  <w:comment w:id="12" w:author="Nick Tustison" w:date="2015-10-14T12:04:00Z" w:initials="NT">
    <w:p w14:paraId="53D551E2" w14:textId="169FE8F2" w:rsidR="00B4729F" w:rsidRDefault="00B4729F">
      <w:pPr>
        <w:pStyle w:val="CommentText"/>
      </w:pPr>
      <w:r>
        <w:rPr>
          <w:rStyle w:val="CommentReference"/>
        </w:rPr>
        <w:annotationRef/>
      </w:r>
      <w:r>
        <w:t>I am a bit wary of promi</w:t>
      </w:r>
      <w:r>
        <w:t>s</w:t>
      </w:r>
      <w:r>
        <w:t xml:space="preserve">ing XNAT support.  I really don’t use it and I don’t think even Hans uses XNAT </w:t>
      </w:r>
      <w:proofErr w:type="gramStart"/>
      <w:r>
        <w:t>pr</w:t>
      </w:r>
      <w:r>
        <w:t>o</w:t>
      </w:r>
      <w:r>
        <w:t>cessing  capabilities</w:t>
      </w:r>
      <w:proofErr w:type="gramEnd"/>
      <w:r>
        <w:t>.  If these were well established pipelines, then I could see integrating them into XNAT but since they are yet to be i</w:t>
      </w:r>
      <w:r>
        <w:t>m</w:t>
      </w:r>
      <w:r>
        <w:t>plemented, I think this would be better left for a potential follow-up grant.  Just my opinion, though.</w:t>
      </w:r>
    </w:p>
  </w:comment>
  <w:comment w:id="13" w:author="James Gee" w:date="2015-10-12T17:39:00Z" w:initials="JG">
    <w:p w14:paraId="328709EB" w14:textId="7897BB77" w:rsidR="00B4729F" w:rsidRDefault="00B4729F">
      <w:pPr>
        <w:pStyle w:val="CommentText"/>
      </w:pPr>
      <w:r>
        <w:rPr>
          <w:rStyle w:val="CommentReference"/>
        </w:rPr>
        <w:annotationRef/>
      </w:r>
      <w:r>
        <w:t xml:space="preserve">Does </w:t>
      </w:r>
      <w:proofErr w:type="spellStart"/>
      <w:r>
        <w:t>UVa</w:t>
      </w:r>
      <w:proofErr w:type="spellEnd"/>
      <w:r>
        <w:t xml:space="preserve"> have a public server we can use for this?</w:t>
      </w:r>
    </w:p>
  </w:comment>
  <w:comment w:id="14" w:author="Nick Tustison" w:date="2015-10-14T12:06:00Z" w:initials="NT">
    <w:p w14:paraId="0DF206CA" w14:textId="675F9F9F" w:rsidR="00C23FAA" w:rsidRDefault="00C23FAA">
      <w:pPr>
        <w:pStyle w:val="CommentText"/>
      </w:pPr>
      <w:r>
        <w:rPr>
          <w:rStyle w:val="CommentReference"/>
        </w:rPr>
        <w:annotationRef/>
      </w:r>
      <w:proofErr w:type="spellStart"/>
      <w:r>
        <w:t>UVa</w:t>
      </w:r>
      <w:proofErr w:type="spellEnd"/>
      <w:r>
        <w:t xml:space="preserve"> uses Box for data sto</w:t>
      </w:r>
      <w:r>
        <w:t>r</w:t>
      </w:r>
      <w:r>
        <w:t>age and collaboration (</w:t>
      </w:r>
      <w:hyperlink r:id="rId1" w:history="1">
        <w:r w:rsidRPr="00D71977">
          <w:rPr>
            <w:rStyle w:val="Hyperlink"/>
          </w:rPr>
          <w:t>http://its.virginia.edu/box/faq.html</w:t>
        </w:r>
      </w:hyperlink>
      <w:r>
        <w:t xml:space="preserve">).  I think I have 50 </w:t>
      </w:r>
      <w:proofErr w:type="spellStart"/>
      <w:r>
        <w:t>gb</w:t>
      </w:r>
      <w:proofErr w:type="spellEnd"/>
      <w:r>
        <w:t xml:space="preserve">. 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DA6C30"/>
    <w:multiLevelType w:val="hybridMultilevel"/>
    <w:tmpl w:val="521E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80011"/>
    <w:multiLevelType w:val="hybridMultilevel"/>
    <w:tmpl w:val="8410C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5806B7"/>
    <w:multiLevelType w:val="hybridMultilevel"/>
    <w:tmpl w:val="5542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8E4B8">
      <w:start w:val="1"/>
      <w:numFmt w:val="bullet"/>
      <w:lvlText w:val="-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6080A"/>
    <w:multiLevelType w:val="hybridMultilevel"/>
    <w:tmpl w:val="B70E076E"/>
    <w:lvl w:ilvl="0" w:tplc="8BAEFD7A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774BC0"/>
    <w:multiLevelType w:val="hybridMultilevel"/>
    <w:tmpl w:val="C18EEDDE"/>
    <w:lvl w:ilvl="0" w:tplc="E6E8E4B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062DDE"/>
    <w:multiLevelType w:val="hybridMultilevel"/>
    <w:tmpl w:val="D1CAB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8E404C"/>
    <w:multiLevelType w:val="hybridMultilevel"/>
    <w:tmpl w:val="93DC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34375"/>
    <w:multiLevelType w:val="hybridMultilevel"/>
    <w:tmpl w:val="77EC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20"/>
  <w:autoHyphenation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55"/>
    <w:rsid w:val="00014C16"/>
    <w:rsid w:val="0001529C"/>
    <w:rsid w:val="00026FFF"/>
    <w:rsid w:val="000303B2"/>
    <w:rsid w:val="00031B5E"/>
    <w:rsid w:val="00044214"/>
    <w:rsid w:val="000763BD"/>
    <w:rsid w:val="00083D9A"/>
    <w:rsid w:val="00085A8C"/>
    <w:rsid w:val="000B47BF"/>
    <w:rsid w:val="000C7C95"/>
    <w:rsid w:val="000D6D7B"/>
    <w:rsid w:val="000F0B24"/>
    <w:rsid w:val="0010727F"/>
    <w:rsid w:val="00121BB1"/>
    <w:rsid w:val="001262F6"/>
    <w:rsid w:val="001378B3"/>
    <w:rsid w:val="001542F0"/>
    <w:rsid w:val="0015447E"/>
    <w:rsid w:val="00170C55"/>
    <w:rsid w:val="001844EF"/>
    <w:rsid w:val="00186E84"/>
    <w:rsid w:val="001B2435"/>
    <w:rsid w:val="001C18D0"/>
    <w:rsid w:val="001C3988"/>
    <w:rsid w:val="001C451B"/>
    <w:rsid w:val="001C7C37"/>
    <w:rsid w:val="001D2267"/>
    <w:rsid w:val="001D4254"/>
    <w:rsid w:val="001F1D7A"/>
    <w:rsid w:val="00200BFD"/>
    <w:rsid w:val="00224FD9"/>
    <w:rsid w:val="00226F72"/>
    <w:rsid w:val="00230584"/>
    <w:rsid w:val="002827FE"/>
    <w:rsid w:val="00294020"/>
    <w:rsid w:val="002A4A22"/>
    <w:rsid w:val="002C306A"/>
    <w:rsid w:val="002D7E01"/>
    <w:rsid w:val="002F7B4B"/>
    <w:rsid w:val="00303295"/>
    <w:rsid w:val="00304EFE"/>
    <w:rsid w:val="00351C15"/>
    <w:rsid w:val="00364111"/>
    <w:rsid w:val="003678A9"/>
    <w:rsid w:val="00381E94"/>
    <w:rsid w:val="00382289"/>
    <w:rsid w:val="00382B54"/>
    <w:rsid w:val="003A02E8"/>
    <w:rsid w:val="003D4DF3"/>
    <w:rsid w:val="003E3DF7"/>
    <w:rsid w:val="003E7068"/>
    <w:rsid w:val="00424937"/>
    <w:rsid w:val="0046713F"/>
    <w:rsid w:val="0049039D"/>
    <w:rsid w:val="004948CD"/>
    <w:rsid w:val="004A2AFF"/>
    <w:rsid w:val="004A4274"/>
    <w:rsid w:val="004C7B11"/>
    <w:rsid w:val="004E3312"/>
    <w:rsid w:val="004F6241"/>
    <w:rsid w:val="00511CD5"/>
    <w:rsid w:val="00522EEA"/>
    <w:rsid w:val="005648B3"/>
    <w:rsid w:val="00577137"/>
    <w:rsid w:val="0058402C"/>
    <w:rsid w:val="00597E15"/>
    <w:rsid w:val="005A7BC1"/>
    <w:rsid w:val="005B098B"/>
    <w:rsid w:val="005C5D0F"/>
    <w:rsid w:val="005D057D"/>
    <w:rsid w:val="00607497"/>
    <w:rsid w:val="00611830"/>
    <w:rsid w:val="00624C85"/>
    <w:rsid w:val="0062551F"/>
    <w:rsid w:val="006475BB"/>
    <w:rsid w:val="00664A15"/>
    <w:rsid w:val="00666493"/>
    <w:rsid w:val="00666A5B"/>
    <w:rsid w:val="00667218"/>
    <w:rsid w:val="006A0A0E"/>
    <w:rsid w:val="006D1F8F"/>
    <w:rsid w:val="006D361F"/>
    <w:rsid w:val="006D66EC"/>
    <w:rsid w:val="006E06C3"/>
    <w:rsid w:val="006E5231"/>
    <w:rsid w:val="00703789"/>
    <w:rsid w:val="00721CD2"/>
    <w:rsid w:val="00735AE0"/>
    <w:rsid w:val="007369B2"/>
    <w:rsid w:val="007558BE"/>
    <w:rsid w:val="00777D8C"/>
    <w:rsid w:val="007808A4"/>
    <w:rsid w:val="007930CD"/>
    <w:rsid w:val="007B7650"/>
    <w:rsid w:val="00813BD8"/>
    <w:rsid w:val="008179AC"/>
    <w:rsid w:val="00834D10"/>
    <w:rsid w:val="008359F4"/>
    <w:rsid w:val="008662CE"/>
    <w:rsid w:val="0086777A"/>
    <w:rsid w:val="00902377"/>
    <w:rsid w:val="009132E9"/>
    <w:rsid w:val="009254EB"/>
    <w:rsid w:val="00927F52"/>
    <w:rsid w:val="0093384E"/>
    <w:rsid w:val="009547AC"/>
    <w:rsid w:val="00961912"/>
    <w:rsid w:val="00990F48"/>
    <w:rsid w:val="00994E3C"/>
    <w:rsid w:val="00995A67"/>
    <w:rsid w:val="0099734E"/>
    <w:rsid w:val="009A7118"/>
    <w:rsid w:val="009B0D00"/>
    <w:rsid w:val="009C405E"/>
    <w:rsid w:val="009D35FE"/>
    <w:rsid w:val="009D6BC2"/>
    <w:rsid w:val="009D700F"/>
    <w:rsid w:val="009F7DA0"/>
    <w:rsid w:val="00A0304A"/>
    <w:rsid w:val="00A101DC"/>
    <w:rsid w:val="00A25178"/>
    <w:rsid w:val="00A34A18"/>
    <w:rsid w:val="00A4364D"/>
    <w:rsid w:val="00A72728"/>
    <w:rsid w:val="00A83A8A"/>
    <w:rsid w:val="00AB048C"/>
    <w:rsid w:val="00AB33F7"/>
    <w:rsid w:val="00AC7EE6"/>
    <w:rsid w:val="00B231BC"/>
    <w:rsid w:val="00B4654A"/>
    <w:rsid w:val="00B4729F"/>
    <w:rsid w:val="00B70010"/>
    <w:rsid w:val="00B87B55"/>
    <w:rsid w:val="00BA0821"/>
    <w:rsid w:val="00BB7EFE"/>
    <w:rsid w:val="00C042F5"/>
    <w:rsid w:val="00C060D7"/>
    <w:rsid w:val="00C17B1E"/>
    <w:rsid w:val="00C23FAA"/>
    <w:rsid w:val="00C26B20"/>
    <w:rsid w:val="00C530D7"/>
    <w:rsid w:val="00C63D21"/>
    <w:rsid w:val="00C73F13"/>
    <w:rsid w:val="00C80143"/>
    <w:rsid w:val="00C80682"/>
    <w:rsid w:val="00C83A24"/>
    <w:rsid w:val="00C852BD"/>
    <w:rsid w:val="00C91F27"/>
    <w:rsid w:val="00CD54AB"/>
    <w:rsid w:val="00D050C2"/>
    <w:rsid w:val="00D34B3A"/>
    <w:rsid w:val="00D478E3"/>
    <w:rsid w:val="00D5787D"/>
    <w:rsid w:val="00D71E66"/>
    <w:rsid w:val="00D864F8"/>
    <w:rsid w:val="00D86A39"/>
    <w:rsid w:val="00D8718D"/>
    <w:rsid w:val="00D944B7"/>
    <w:rsid w:val="00DC76D3"/>
    <w:rsid w:val="00DD7928"/>
    <w:rsid w:val="00DF66D3"/>
    <w:rsid w:val="00E11868"/>
    <w:rsid w:val="00E20CCA"/>
    <w:rsid w:val="00E22148"/>
    <w:rsid w:val="00E3779C"/>
    <w:rsid w:val="00E56A4F"/>
    <w:rsid w:val="00E65B23"/>
    <w:rsid w:val="00E9678D"/>
    <w:rsid w:val="00EA0874"/>
    <w:rsid w:val="00EB014E"/>
    <w:rsid w:val="00EB4A29"/>
    <w:rsid w:val="00EC1F75"/>
    <w:rsid w:val="00EC52FF"/>
    <w:rsid w:val="00ED1620"/>
    <w:rsid w:val="00EE422F"/>
    <w:rsid w:val="00EE65F8"/>
    <w:rsid w:val="00F02877"/>
    <w:rsid w:val="00F0436B"/>
    <w:rsid w:val="00F225A1"/>
    <w:rsid w:val="00F3093F"/>
    <w:rsid w:val="00F35A6B"/>
    <w:rsid w:val="00F41C43"/>
    <w:rsid w:val="00F43B69"/>
    <w:rsid w:val="00F6449E"/>
    <w:rsid w:val="00F65A7B"/>
    <w:rsid w:val="00F843AF"/>
    <w:rsid w:val="00F92538"/>
    <w:rsid w:val="00FA0814"/>
    <w:rsid w:val="00FB7A83"/>
    <w:rsid w:val="00FC4A4F"/>
    <w:rsid w:val="00FC7D8F"/>
    <w:rsid w:val="00FE799A"/>
    <w:rsid w:val="00FF1031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BE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B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D8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91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C52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2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2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2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2F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B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D8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91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C52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2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2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2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2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its.virginia.edu/box/faq.html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4EB80E-31D8-8842-97D2-F72B47D03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1117</Words>
  <Characters>6373</Characters>
  <Application>Microsoft Macintosh Word</Application>
  <DocSecurity>0</DocSecurity>
  <Lines>53</Lines>
  <Paragraphs>14</Paragraphs>
  <ScaleCrop>false</ScaleCrop>
  <Company>Upenn</Company>
  <LinksUpToDate>false</LinksUpToDate>
  <CharactersWithSpaces>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Xie</dc:creator>
  <cp:keywords/>
  <dc:description/>
  <cp:lastModifiedBy>Nick Tustison</cp:lastModifiedBy>
  <cp:revision>2</cp:revision>
  <cp:lastPrinted>2015-10-07T19:07:00Z</cp:lastPrinted>
  <dcterms:created xsi:type="dcterms:W3CDTF">2015-10-14T19:07:00Z</dcterms:created>
  <dcterms:modified xsi:type="dcterms:W3CDTF">2015-10-14T19:07:00Z</dcterms:modified>
</cp:coreProperties>
</file>